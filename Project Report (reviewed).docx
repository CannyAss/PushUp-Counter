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25F35" w14:textId="7AA3B831" w:rsidR="005A52DB" w:rsidRPr="004256D7" w:rsidRDefault="004256D7" w:rsidP="000D7041">
      <w:pPr>
        <w:spacing w:line="360" w:lineRule="auto"/>
        <w:jc w:val="center"/>
        <w:rPr>
          <w:rFonts w:ascii="Times New Roman" w:hAnsi="Times New Roman" w:cs="Times New Roman"/>
          <w:b/>
          <w:sz w:val="52"/>
          <w:szCs w:val="44"/>
          <w:lang w:val="en-US"/>
        </w:rPr>
      </w:pPr>
      <w:r w:rsidRPr="004256D7">
        <w:rPr>
          <w:rFonts w:ascii="Times New Roman" w:hAnsi="Times New Roman" w:cs="Times New Roman"/>
          <w:b/>
          <w:sz w:val="52"/>
          <w:szCs w:val="44"/>
          <w:lang w:val="en-US"/>
        </w:rPr>
        <w:t>Push-Up Counter</w:t>
      </w:r>
    </w:p>
    <w:p w14:paraId="782387CC" w14:textId="061D9AFE" w:rsidR="004256D7" w:rsidRPr="004256D7" w:rsidRDefault="004256D7" w:rsidP="000D7041">
      <w:pPr>
        <w:spacing w:line="360" w:lineRule="auto"/>
        <w:jc w:val="center"/>
        <w:rPr>
          <w:rFonts w:ascii="Times New Roman" w:hAnsi="Times New Roman" w:cs="Times New Roman"/>
          <w:b/>
          <w:sz w:val="52"/>
          <w:szCs w:val="44"/>
          <w:lang w:val="en-US"/>
        </w:rPr>
      </w:pPr>
    </w:p>
    <w:p w14:paraId="38CFBBBF" w14:textId="14624E14" w:rsidR="004256D7" w:rsidRPr="004256D7" w:rsidRDefault="004256D7" w:rsidP="000D7041">
      <w:pPr>
        <w:spacing w:line="360" w:lineRule="auto"/>
        <w:jc w:val="center"/>
        <w:rPr>
          <w:rFonts w:ascii="Times New Roman" w:hAnsi="Times New Roman" w:cs="Times New Roman"/>
          <w:b/>
          <w:sz w:val="72"/>
          <w:szCs w:val="44"/>
          <w:lang w:val="en-US"/>
        </w:rPr>
      </w:pPr>
    </w:p>
    <w:p w14:paraId="1A5A17E1" w14:textId="4DF26ABD" w:rsidR="004256D7" w:rsidRPr="004256D7" w:rsidRDefault="004256D7" w:rsidP="000D7041">
      <w:pPr>
        <w:spacing w:line="360" w:lineRule="auto"/>
        <w:jc w:val="center"/>
        <w:rPr>
          <w:rFonts w:ascii="Times New Roman" w:hAnsi="Times New Roman" w:cs="Times New Roman"/>
          <w:sz w:val="40"/>
          <w:szCs w:val="24"/>
          <w:lang w:val="en-US"/>
        </w:rPr>
      </w:pPr>
      <w:r w:rsidRPr="004256D7">
        <w:rPr>
          <w:rFonts w:ascii="Times New Roman" w:hAnsi="Times New Roman" w:cs="Times New Roman"/>
          <w:sz w:val="40"/>
          <w:szCs w:val="24"/>
          <w:lang w:val="en-US"/>
        </w:rPr>
        <w:t>Soh Wei Kiat (4A1 30)</w:t>
      </w:r>
      <w:r w:rsidRPr="004256D7">
        <w:rPr>
          <w:rFonts w:ascii="Times New Roman" w:hAnsi="Times New Roman" w:cs="Times New Roman"/>
          <w:sz w:val="40"/>
          <w:szCs w:val="24"/>
          <w:lang w:val="en-US"/>
        </w:rPr>
        <w:br/>
        <w:t>Chua Qin Di (4A1 08)</w:t>
      </w:r>
    </w:p>
    <w:p w14:paraId="67F5BAC9" w14:textId="590BA0F6" w:rsidR="004256D7" w:rsidRPr="004256D7" w:rsidRDefault="004256D7" w:rsidP="000D7041">
      <w:pPr>
        <w:spacing w:line="360" w:lineRule="auto"/>
        <w:jc w:val="center"/>
        <w:rPr>
          <w:rFonts w:ascii="Times New Roman" w:hAnsi="Times New Roman" w:cs="Times New Roman"/>
          <w:sz w:val="40"/>
          <w:szCs w:val="24"/>
          <w:lang w:val="en-US"/>
        </w:rPr>
      </w:pPr>
    </w:p>
    <w:p w14:paraId="2E2AE572" w14:textId="3EB1055B" w:rsidR="004256D7" w:rsidRPr="004256D7" w:rsidRDefault="004256D7" w:rsidP="000D7041">
      <w:pPr>
        <w:spacing w:line="360" w:lineRule="auto"/>
        <w:jc w:val="center"/>
        <w:rPr>
          <w:rFonts w:ascii="Times New Roman" w:hAnsi="Times New Roman" w:cs="Times New Roman"/>
          <w:sz w:val="40"/>
          <w:szCs w:val="24"/>
          <w:lang w:val="en-US"/>
        </w:rPr>
      </w:pPr>
    </w:p>
    <w:p w14:paraId="72642C13" w14:textId="438BCC35" w:rsidR="004256D7" w:rsidRPr="004256D7" w:rsidRDefault="004256D7" w:rsidP="000D7041">
      <w:pPr>
        <w:spacing w:line="360" w:lineRule="auto"/>
        <w:jc w:val="center"/>
        <w:rPr>
          <w:rFonts w:ascii="Times New Roman" w:hAnsi="Times New Roman" w:cs="Times New Roman"/>
          <w:sz w:val="40"/>
          <w:szCs w:val="24"/>
          <w:lang w:val="en-US"/>
        </w:rPr>
      </w:pPr>
      <w:r w:rsidRPr="004256D7">
        <w:rPr>
          <w:rFonts w:ascii="Times New Roman" w:hAnsi="Times New Roman" w:cs="Times New Roman"/>
          <w:sz w:val="40"/>
          <w:szCs w:val="24"/>
          <w:lang w:val="en-US"/>
        </w:rPr>
        <w:t>Hwa Chong Institution (High School)</w:t>
      </w:r>
    </w:p>
    <w:p w14:paraId="6525E944" w14:textId="7A72B1A3" w:rsidR="004256D7" w:rsidRDefault="004256D7" w:rsidP="000D7041">
      <w:pPr>
        <w:spacing w:line="360" w:lineRule="auto"/>
        <w:jc w:val="center"/>
        <w:rPr>
          <w:rFonts w:ascii="Times New Roman" w:hAnsi="Times New Roman" w:cs="Times New Roman"/>
          <w:sz w:val="32"/>
          <w:szCs w:val="24"/>
          <w:lang w:val="en-US"/>
        </w:rPr>
      </w:pPr>
    </w:p>
    <w:p w14:paraId="1D15B58D" w14:textId="64E29519" w:rsidR="004256D7" w:rsidRDefault="004256D7" w:rsidP="000D7041">
      <w:pPr>
        <w:spacing w:line="360" w:lineRule="auto"/>
        <w:jc w:val="center"/>
        <w:rPr>
          <w:rFonts w:ascii="Times New Roman" w:hAnsi="Times New Roman" w:cs="Times New Roman"/>
          <w:sz w:val="32"/>
          <w:szCs w:val="24"/>
          <w:lang w:val="en-US"/>
        </w:rPr>
      </w:pPr>
    </w:p>
    <w:p w14:paraId="637EC6BB" w14:textId="119AEE4B" w:rsidR="004256D7" w:rsidRDefault="004256D7" w:rsidP="000D7041">
      <w:pPr>
        <w:spacing w:line="360" w:lineRule="auto"/>
        <w:jc w:val="center"/>
        <w:rPr>
          <w:rFonts w:ascii="Times New Roman" w:hAnsi="Times New Roman" w:cs="Times New Roman"/>
          <w:sz w:val="32"/>
          <w:szCs w:val="24"/>
          <w:lang w:val="en-US"/>
        </w:rPr>
      </w:pPr>
    </w:p>
    <w:p w14:paraId="7FB47E78" w14:textId="4A64CFE2" w:rsidR="004256D7" w:rsidRDefault="004256D7" w:rsidP="000D7041">
      <w:pPr>
        <w:spacing w:line="360" w:lineRule="auto"/>
        <w:jc w:val="center"/>
        <w:rPr>
          <w:rFonts w:ascii="Times New Roman" w:hAnsi="Times New Roman" w:cs="Times New Roman"/>
          <w:sz w:val="32"/>
          <w:szCs w:val="24"/>
          <w:lang w:val="en-US"/>
        </w:rPr>
      </w:pPr>
    </w:p>
    <w:p w14:paraId="1887E88C" w14:textId="30F0F55D" w:rsidR="004256D7" w:rsidRDefault="004256D7" w:rsidP="000D7041">
      <w:pPr>
        <w:spacing w:line="360" w:lineRule="auto"/>
        <w:jc w:val="center"/>
        <w:rPr>
          <w:rFonts w:ascii="Times New Roman" w:hAnsi="Times New Roman" w:cs="Times New Roman"/>
          <w:sz w:val="32"/>
          <w:szCs w:val="24"/>
          <w:lang w:val="en-US"/>
        </w:rPr>
      </w:pPr>
    </w:p>
    <w:p w14:paraId="2701B499" w14:textId="077A13D3" w:rsidR="004256D7" w:rsidRDefault="004256D7" w:rsidP="000D7041">
      <w:pPr>
        <w:spacing w:line="360" w:lineRule="auto"/>
        <w:jc w:val="center"/>
        <w:rPr>
          <w:rFonts w:ascii="Times New Roman" w:hAnsi="Times New Roman" w:cs="Times New Roman"/>
          <w:sz w:val="32"/>
          <w:szCs w:val="24"/>
          <w:lang w:val="en-US"/>
        </w:rPr>
      </w:pPr>
    </w:p>
    <w:p w14:paraId="715728A4" w14:textId="37BF151D" w:rsidR="004256D7" w:rsidRDefault="004256D7" w:rsidP="000D7041">
      <w:pPr>
        <w:spacing w:line="360" w:lineRule="auto"/>
        <w:jc w:val="center"/>
        <w:rPr>
          <w:rFonts w:ascii="Times New Roman" w:hAnsi="Times New Roman" w:cs="Times New Roman"/>
          <w:sz w:val="32"/>
          <w:szCs w:val="24"/>
          <w:lang w:val="en-US"/>
        </w:rPr>
      </w:pPr>
    </w:p>
    <w:p w14:paraId="3899C4FD" w14:textId="7E26F460" w:rsidR="004256D7" w:rsidRDefault="004256D7" w:rsidP="000D7041">
      <w:pPr>
        <w:spacing w:line="360" w:lineRule="auto"/>
        <w:jc w:val="center"/>
        <w:rPr>
          <w:rFonts w:ascii="Times New Roman" w:hAnsi="Times New Roman" w:cs="Times New Roman"/>
          <w:sz w:val="32"/>
          <w:szCs w:val="24"/>
          <w:lang w:val="en-US"/>
        </w:rPr>
      </w:pPr>
    </w:p>
    <w:p w14:paraId="3779F83E" w14:textId="5D35359E" w:rsidR="004256D7" w:rsidRDefault="004256D7" w:rsidP="000D7041">
      <w:pPr>
        <w:spacing w:line="360" w:lineRule="auto"/>
        <w:jc w:val="center"/>
        <w:rPr>
          <w:rFonts w:ascii="Times New Roman" w:hAnsi="Times New Roman" w:cs="Times New Roman"/>
          <w:sz w:val="32"/>
          <w:szCs w:val="24"/>
          <w:lang w:val="en-US"/>
        </w:rPr>
      </w:pPr>
    </w:p>
    <w:p w14:paraId="142C52EE" w14:textId="7E2DB3C6" w:rsidR="004256D7" w:rsidRPr="00CE0916" w:rsidRDefault="004256D7" w:rsidP="000D7041">
      <w:pPr>
        <w:spacing w:line="360" w:lineRule="auto"/>
        <w:jc w:val="center"/>
        <w:rPr>
          <w:rFonts w:ascii="Times New Roman" w:hAnsi="Times New Roman" w:cs="Times New Roman"/>
          <w:b/>
          <w:sz w:val="24"/>
          <w:szCs w:val="24"/>
          <w:lang w:val="en-US"/>
        </w:rPr>
      </w:pPr>
      <w:r w:rsidRPr="00CE0916">
        <w:rPr>
          <w:rFonts w:ascii="Times New Roman" w:hAnsi="Times New Roman" w:cs="Times New Roman"/>
          <w:b/>
          <w:sz w:val="24"/>
          <w:szCs w:val="24"/>
          <w:lang w:val="en-US"/>
        </w:rPr>
        <w:lastRenderedPageBreak/>
        <w:t>ABSTRACT</w:t>
      </w:r>
    </w:p>
    <w:p w14:paraId="3A56B528" w14:textId="72AF1E7E" w:rsidR="004256D7" w:rsidRPr="00CE0916" w:rsidRDefault="008470B7">
      <w:pPr>
        <w:spacing w:line="360" w:lineRule="auto"/>
        <w:jc w:val="both"/>
        <w:rPr>
          <w:rFonts w:ascii="Times New Roman" w:hAnsi="Times New Roman" w:cs="Times New Roman"/>
          <w:sz w:val="24"/>
          <w:szCs w:val="24"/>
        </w:rPr>
        <w:pPrChange w:id="0" w:author="Sim Mong Chea" w:date="2018-08-15T21:01:00Z">
          <w:pPr>
            <w:spacing w:line="360" w:lineRule="auto"/>
          </w:pPr>
        </w:pPrChange>
      </w:pPr>
      <w:r w:rsidRPr="00CE0916">
        <w:rPr>
          <w:rFonts w:ascii="Times New Roman" w:hAnsi="Times New Roman" w:cs="Times New Roman"/>
          <w:sz w:val="24"/>
          <w:szCs w:val="24"/>
        </w:rPr>
        <w:t>A push</w:t>
      </w:r>
      <w:ins w:id="1" w:author="Sim Mong Chea" w:date="2018-08-15T22:08:00Z">
        <w:r w:rsidR="001D3DC7">
          <w:rPr>
            <w:rFonts w:ascii="Times New Roman" w:hAnsi="Times New Roman" w:cs="Times New Roman"/>
            <w:sz w:val="24"/>
            <w:szCs w:val="24"/>
          </w:rPr>
          <w:t>-</w:t>
        </w:r>
      </w:ins>
      <w:del w:id="2" w:author="Sim Mong Chea" w:date="2018-08-15T22:08:00Z">
        <w:r w:rsidRPr="00CE0916" w:rsidDel="001D3DC7">
          <w:rPr>
            <w:rFonts w:ascii="Times New Roman" w:hAnsi="Times New Roman" w:cs="Times New Roman"/>
            <w:sz w:val="24"/>
            <w:szCs w:val="24"/>
          </w:rPr>
          <w:delText xml:space="preserve"> </w:delText>
        </w:r>
      </w:del>
      <w:r w:rsidRPr="00CE0916">
        <w:rPr>
          <w:rFonts w:ascii="Times New Roman" w:hAnsi="Times New Roman" w:cs="Times New Roman"/>
          <w:sz w:val="24"/>
          <w:szCs w:val="24"/>
        </w:rPr>
        <w:t xml:space="preserve">up is a common physical exercise that can done by most people and serves various purposes. To complement this exercise, push up counters have been designed </w:t>
      </w:r>
      <w:del w:id="3" w:author="Sim Mong Chea" w:date="2018-08-15T21:06:00Z">
        <w:r w:rsidRPr="00CE0916" w:rsidDel="00A95011">
          <w:rPr>
            <w:rFonts w:ascii="Times New Roman" w:hAnsi="Times New Roman" w:cs="Times New Roman"/>
            <w:sz w:val="24"/>
            <w:szCs w:val="24"/>
          </w:rPr>
          <w:delText xml:space="preserve">and produced </w:delText>
        </w:r>
      </w:del>
      <w:r w:rsidRPr="00CE0916">
        <w:rPr>
          <w:rFonts w:ascii="Times New Roman" w:hAnsi="Times New Roman" w:cs="Times New Roman"/>
          <w:sz w:val="24"/>
          <w:szCs w:val="24"/>
        </w:rPr>
        <w:t>to aid people in their training. However, due to limitations of existing push</w:t>
      </w:r>
      <w:ins w:id="4" w:author="Sim Mong Chea" w:date="2018-08-15T21:06:00Z">
        <w:r w:rsidR="00A95011">
          <w:rPr>
            <w:rFonts w:ascii="Times New Roman" w:hAnsi="Times New Roman" w:cs="Times New Roman"/>
            <w:sz w:val="24"/>
            <w:szCs w:val="24"/>
          </w:rPr>
          <w:t>-</w:t>
        </w:r>
      </w:ins>
      <w:del w:id="5" w:author="Sim Mong Chea" w:date="2018-08-15T21:06:00Z">
        <w:r w:rsidRPr="00CE0916" w:rsidDel="00A95011">
          <w:rPr>
            <w:rFonts w:ascii="Times New Roman" w:hAnsi="Times New Roman" w:cs="Times New Roman"/>
            <w:sz w:val="24"/>
            <w:szCs w:val="24"/>
          </w:rPr>
          <w:delText xml:space="preserve"> </w:delText>
        </w:r>
      </w:del>
      <w:r w:rsidRPr="00CE0916">
        <w:rPr>
          <w:rFonts w:ascii="Times New Roman" w:hAnsi="Times New Roman" w:cs="Times New Roman"/>
          <w:sz w:val="24"/>
          <w:szCs w:val="24"/>
        </w:rPr>
        <w:t xml:space="preserve">up counters, they are unable to determine whether a </w:t>
      </w:r>
      <w:ins w:id="6" w:author="Sim Mong Chea" w:date="2018-08-15T21:06:00Z">
        <w:r w:rsidR="00A95011">
          <w:rPr>
            <w:rFonts w:ascii="Times New Roman" w:hAnsi="Times New Roman" w:cs="Times New Roman"/>
            <w:sz w:val="24"/>
            <w:szCs w:val="24"/>
          </w:rPr>
          <w:t>proper</w:t>
        </w:r>
      </w:ins>
      <w:ins w:id="7" w:author="S wk" w:date="2018-08-15T22:18:00Z">
        <w:r w:rsidR="008A3816">
          <w:rPr>
            <w:rFonts w:ascii="Times New Roman" w:hAnsi="Times New Roman" w:cs="Times New Roman"/>
            <w:sz w:val="24"/>
            <w:szCs w:val="24"/>
          </w:rPr>
          <w:t xml:space="preserve"> </w:t>
        </w:r>
      </w:ins>
      <w:del w:id="8" w:author="Sim Mong Chea" w:date="2018-08-15T21:06:00Z">
        <w:r w:rsidRPr="00CE0916" w:rsidDel="00A95011">
          <w:rPr>
            <w:rFonts w:ascii="Times New Roman" w:hAnsi="Times New Roman" w:cs="Times New Roman"/>
            <w:sz w:val="24"/>
            <w:szCs w:val="24"/>
          </w:rPr>
          <w:delText xml:space="preserve">standard </w:delText>
        </w:r>
      </w:del>
      <w:r w:rsidRPr="00CE0916">
        <w:rPr>
          <w:rFonts w:ascii="Times New Roman" w:hAnsi="Times New Roman" w:cs="Times New Roman"/>
          <w:sz w:val="24"/>
          <w:szCs w:val="24"/>
        </w:rPr>
        <w:t>push</w:t>
      </w:r>
      <w:ins w:id="9" w:author="Sim Mong Chea" w:date="2018-08-15T21:06:00Z">
        <w:r w:rsidR="00A95011">
          <w:rPr>
            <w:rFonts w:ascii="Times New Roman" w:hAnsi="Times New Roman" w:cs="Times New Roman"/>
            <w:sz w:val="24"/>
            <w:szCs w:val="24"/>
          </w:rPr>
          <w:t>-</w:t>
        </w:r>
      </w:ins>
      <w:del w:id="10" w:author="Sim Mong Chea" w:date="2018-08-15T21:06:00Z">
        <w:r w:rsidRPr="00CE0916" w:rsidDel="00A95011">
          <w:rPr>
            <w:rFonts w:ascii="Times New Roman" w:hAnsi="Times New Roman" w:cs="Times New Roman"/>
            <w:sz w:val="24"/>
            <w:szCs w:val="24"/>
          </w:rPr>
          <w:delText xml:space="preserve"> </w:delText>
        </w:r>
      </w:del>
      <w:r w:rsidRPr="00CE0916">
        <w:rPr>
          <w:rFonts w:ascii="Times New Roman" w:hAnsi="Times New Roman" w:cs="Times New Roman"/>
          <w:sz w:val="24"/>
          <w:szCs w:val="24"/>
        </w:rPr>
        <w:t>up has been</w:t>
      </w:r>
      <w:ins w:id="11" w:author="S wk" w:date="2018-08-15T22:18:00Z">
        <w:r w:rsidR="008A3816">
          <w:rPr>
            <w:rFonts w:ascii="Times New Roman" w:hAnsi="Times New Roman" w:cs="Times New Roman"/>
            <w:sz w:val="24"/>
            <w:szCs w:val="24"/>
          </w:rPr>
          <w:t xml:space="preserve"> </w:t>
        </w:r>
      </w:ins>
      <w:del w:id="12" w:author="Sim Mong Chea" w:date="2018-08-15T21:06:00Z">
        <w:r w:rsidRPr="00CE0916" w:rsidDel="00A95011">
          <w:rPr>
            <w:rFonts w:ascii="Times New Roman" w:hAnsi="Times New Roman" w:cs="Times New Roman"/>
            <w:sz w:val="24"/>
            <w:szCs w:val="24"/>
          </w:rPr>
          <w:delText xml:space="preserve"> </w:delText>
        </w:r>
      </w:del>
      <w:ins w:id="13" w:author="Sim Mong Chea" w:date="2018-08-15T21:07:00Z">
        <w:r w:rsidR="00A95011">
          <w:rPr>
            <w:rFonts w:ascii="Times New Roman" w:hAnsi="Times New Roman" w:cs="Times New Roman"/>
            <w:sz w:val="24"/>
            <w:szCs w:val="24"/>
          </w:rPr>
          <w:t>performed</w:t>
        </w:r>
      </w:ins>
      <w:del w:id="14" w:author="Sim Mong Chea" w:date="2018-08-15T21:06:00Z">
        <w:r w:rsidRPr="00CE0916" w:rsidDel="00A95011">
          <w:rPr>
            <w:rFonts w:ascii="Times New Roman" w:hAnsi="Times New Roman" w:cs="Times New Roman"/>
            <w:sz w:val="24"/>
            <w:szCs w:val="24"/>
          </w:rPr>
          <w:delText>done</w:delText>
        </w:r>
      </w:del>
      <w:r w:rsidRPr="00CE0916">
        <w:rPr>
          <w:rFonts w:ascii="Times New Roman" w:hAnsi="Times New Roman" w:cs="Times New Roman"/>
          <w:sz w:val="24"/>
          <w:szCs w:val="24"/>
        </w:rPr>
        <w:t xml:space="preserve">. In this project, </w:t>
      </w:r>
      <w:ins w:id="15" w:author="Sim Mong Chea" w:date="2018-08-15T21:07:00Z">
        <w:r w:rsidR="00A95011">
          <w:rPr>
            <w:rFonts w:ascii="Times New Roman" w:hAnsi="Times New Roman" w:cs="Times New Roman"/>
            <w:sz w:val="24"/>
            <w:szCs w:val="24"/>
          </w:rPr>
          <w:t xml:space="preserve">we design </w:t>
        </w:r>
      </w:ins>
      <w:r w:rsidRPr="00CE0916">
        <w:rPr>
          <w:rFonts w:ascii="Times New Roman" w:hAnsi="Times New Roman" w:cs="Times New Roman"/>
          <w:sz w:val="24"/>
          <w:szCs w:val="24"/>
        </w:rPr>
        <w:t>a wearable push</w:t>
      </w:r>
      <w:ins w:id="16" w:author="Sim Mong Chea" w:date="2018-08-15T21:01:00Z">
        <w:r w:rsidR="00A95011">
          <w:rPr>
            <w:rFonts w:ascii="Times New Roman" w:hAnsi="Times New Roman" w:cs="Times New Roman"/>
            <w:sz w:val="24"/>
            <w:szCs w:val="24"/>
          </w:rPr>
          <w:t>-</w:t>
        </w:r>
      </w:ins>
      <w:del w:id="17" w:author="Sim Mong Chea" w:date="2018-08-15T21:01:00Z">
        <w:r w:rsidRPr="00CE0916" w:rsidDel="00A95011">
          <w:rPr>
            <w:rFonts w:ascii="Times New Roman" w:hAnsi="Times New Roman" w:cs="Times New Roman"/>
            <w:sz w:val="24"/>
            <w:szCs w:val="24"/>
          </w:rPr>
          <w:delText xml:space="preserve"> </w:delText>
        </w:r>
      </w:del>
      <w:r w:rsidRPr="00CE0916">
        <w:rPr>
          <w:rFonts w:ascii="Times New Roman" w:hAnsi="Times New Roman" w:cs="Times New Roman"/>
          <w:sz w:val="24"/>
          <w:szCs w:val="24"/>
        </w:rPr>
        <w:t xml:space="preserve">up counter with the appropriate components </w:t>
      </w:r>
      <w:del w:id="18" w:author="Sim Mong Chea" w:date="2018-08-15T21:07:00Z">
        <w:r w:rsidRPr="00CE0916" w:rsidDel="00A95011">
          <w:rPr>
            <w:rFonts w:ascii="Times New Roman" w:hAnsi="Times New Roman" w:cs="Times New Roman"/>
            <w:sz w:val="24"/>
            <w:szCs w:val="24"/>
          </w:rPr>
          <w:delText xml:space="preserve">was designed </w:delText>
        </w:r>
      </w:del>
      <w:r w:rsidRPr="00CE0916">
        <w:rPr>
          <w:rFonts w:ascii="Times New Roman" w:hAnsi="Times New Roman" w:cs="Times New Roman"/>
          <w:sz w:val="24"/>
          <w:szCs w:val="24"/>
        </w:rPr>
        <w:t>to resolve this issue.</w:t>
      </w:r>
      <w:r w:rsidR="00F44973" w:rsidRPr="00CE0916">
        <w:rPr>
          <w:rFonts w:ascii="Times New Roman" w:hAnsi="Times New Roman" w:cs="Times New Roman"/>
          <w:sz w:val="24"/>
          <w:szCs w:val="24"/>
        </w:rPr>
        <w:t xml:space="preserve"> </w:t>
      </w:r>
      <w:ins w:id="19" w:author="Sim Mong Chea" w:date="2018-08-15T21:08:00Z">
        <w:r w:rsidR="00A95011">
          <w:rPr>
            <w:rFonts w:ascii="Times New Roman" w:hAnsi="Times New Roman" w:cs="Times New Roman"/>
            <w:sz w:val="24"/>
            <w:szCs w:val="24"/>
          </w:rPr>
          <w:t>Our</w:t>
        </w:r>
      </w:ins>
      <w:ins w:id="20" w:author="S wk" w:date="2018-08-15T22:18:00Z">
        <w:r w:rsidR="008A3816">
          <w:rPr>
            <w:rFonts w:ascii="Times New Roman" w:hAnsi="Times New Roman" w:cs="Times New Roman"/>
            <w:sz w:val="24"/>
            <w:szCs w:val="24"/>
          </w:rPr>
          <w:t xml:space="preserve"> </w:t>
        </w:r>
      </w:ins>
      <w:del w:id="21" w:author="Sim Mong Chea" w:date="2018-08-15T21:08:00Z">
        <w:r w:rsidR="00F44973" w:rsidRPr="00CE0916" w:rsidDel="00A95011">
          <w:rPr>
            <w:rFonts w:ascii="Times New Roman" w:hAnsi="Times New Roman" w:cs="Times New Roman"/>
            <w:sz w:val="24"/>
            <w:szCs w:val="24"/>
          </w:rPr>
          <w:delText xml:space="preserve">The </w:delText>
        </w:r>
      </w:del>
      <w:r w:rsidR="00F44973" w:rsidRPr="00CE0916">
        <w:rPr>
          <w:rFonts w:ascii="Times New Roman" w:hAnsi="Times New Roman" w:cs="Times New Roman"/>
          <w:sz w:val="24"/>
          <w:szCs w:val="24"/>
        </w:rPr>
        <w:t>push</w:t>
      </w:r>
      <w:ins w:id="22" w:author="Sim Mong Chea" w:date="2018-08-15T21:01:00Z">
        <w:r w:rsidR="00A95011">
          <w:rPr>
            <w:rFonts w:ascii="Times New Roman" w:hAnsi="Times New Roman" w:cs="Times New Roman"/>
            <w:sz w:val="24"/>
            <w:szCs w:val="24"/>
          </w:rPr>
          <w:t>-</w:t>
        </w:r>
      </w:ins>
      <w:del w:id="23" w:author="Sim Mong Chea" w:date="2018-08-15T21:01:00Z">
        <w:r w:rsidR="00F44973" w:rsidRPr="00CE0916" w:rsidDel="00A95011">
          <w:rPr>
            <w:rFonts w:ascii="Times New Roman" w:hAnsi="Times New Roman" w:cs="Times New Roman"/>
            <w:sz w:val="24"/>
            <w:szCs w:val="24"/>
          </w:rPr>
          <w:delText xml:space="preserve"> </w:delText>
        </w:r>
      </w:del>
      <w:r w:rsidR="00F44973" w:rsidRPr="00CE0916">
        <w:rPr>
          <w:rFonts w:ascii="Times New Roman" w:hAnsi="Times New Roman" w:cs="Times New Roman"/>
          <w:sz w:val="24"/>
          <w:szCs w:val="24"/>
        </w:rPr>
        <w:t xml:space="preserve">up counter </w:t>
      </w:r>
      <w:ins w:id="24" w:author="Sim Mong Chea" w:date="2018-08-15T21:07:00Z">
        <w:r w:rsidR="00A95011">
          <w:rPr>
            <w:rFonts w:ascii="Times New Roman" w:hAnsi="Times New Roman" w:cs="Times New Roman"/>
            <w:sz w:val="24"/>
            <w:szCs w:val="24"/>
          </w:rPr>
          <w:t>is</w:t>
        </w:r>
      </w:ins>
      <w:ins w:id="25" w:author="S wk" w:date="2018-08-15T22:18:00Z">
        <w:r w:rsidR="008A3816">
          <w:rPr>
            <w:rFonts w:ascii="Times New Roman" w:hAnsi="Times New Roman" w:cs="Times New Roman"/>
            <w:sz w:val="24"/>
            <w:szCs w:val="24"/>
          </w:rPr>
          <w:t xml:space="preserve"> </w:t>
        </w:r>
      </w:ins>
      <w:del w:id="26" w:author="Sim Mong Chea" w:date="2018-08-15T21:07:00Z">
        <w:r w:rsidR="00F44973" w:rsidRPr="00CE0916" w:rsidDel="00A95011">
          <w:rPr>
            <w:rFonts w:ascii="Times New Roman" w:hAnsi="Times New Roman" w:cs="Times New Roman"/>
            <w:sz w:val="24"/>
            <w:szCs w:val="24"/>
          </w:rPr>
          <w:delText xml:space="preserve">was </w:delText>
        </w:r>
      </w:del>
      <w:r w:rsidR="00F44973" w:rsidRPr="00CE0916">
        <w:rPr>
          <w:rFonts w:ascii="Times New Roman" w:hAnsi="Times New Roman" w:cs="Times New Roman"/>
          <w:sz w:val="24"/>
          <w:szCs w:val="24"/>
        </w:rPr>
        <w:t>able to accurately</w:t>
      </w:r>
      <w:ins w:id="27" w:author="Sim Mong Chea" w:date="2018-08-15T21:09:00Z">
        <w:r w:rsidR="00A95011">
          <w:rPr>
            <w:rFonts w:ascii="Times New Roman" w:hAnsi="Times New Roman" w:cs="Times New Roman"/>
            <w:sz w:val="24"/>
            <w:szCs w:val="24"/>
          </w:rPr>
          <w:t xml:space="preserve"> count</w:t>
        </w:r>
      </w:ins>
      <w:r w:rsidR="00F44973" w:rsidRPr="00CE0916">
        <w:rPr>
          <w:rFonts w:ascii="Times New Roman" w:hAnsi="Times New Roman" w:cs="Times New Roman"/>
          <w:sz w:val="24"/>
          <w:szCs w:val="24"/>
        </w:rPr>
        <w:t xml:space="preserve"> </w:t>
      </w:r>
      <w:del w:id="28" w:author="Sim Mong Chea" w:date="2018-08-15T21:08:00Z">
        <w:r w:rsidR="00F44973" w:rsidRPr="00CE0916" w:rsidDel="00A95011">
          <w:rPr>
            <w:rFonts w:ascii="Times New Roman" w:hAnsi="Times New Roman" w:cs="Times New Roman"/>
            <w:sz w:val="24"/>
            <w:szCs w:val="24"/>
          </w:rPr>
          <w:delText>measure whether</w:delText>
        </w:r>
      </w:del>
      <w:del w:id="29" w:author="Sim Mong Chea" w:date="2018-08-15T21:09:00Z">
        <w:r w:rsidR="00F44973" w:rsidRPr="00CE0916" w:rsidDel="00A95011">
          <w:rPr>
            <w:rFonts w:ascii="Times New Roman" w:hAnsi="Times New Roman" w:cs="Times New Roman"/>
            <w:sz w:val="24"/>
            <w:szCs w:val="24"/>
          </w:rPr>
          <w:delText xml:space="preserve"> </w:delText>
        </w:r>
      </w:del>
      <w:r w:rsidR="00F44973" w:rsidRPr="00CE0916">
        <w:rPr>
          <w:rFonts w:ascii="Times New Roman" w:hAnsi="Times New Roman" w:cs="Times New Roman"/>
          <w:sz w:val="24"/>
          <w:szCs w:val="24"/>
        </w:rPr>
        <w:t xml:space="preserve">a </w:t>
      </w:r>
      <w:del w:id="30" w:author="Sim Mong Chea" w:date="2018-08-15T21:09:00Z">
        <w:r w:rsidR="00F44973" w:rsidRPr="00CE0916" w:rsidDel="00A95011">
          <w:rPr>
            <w:rFonts w:ascii="Times New Roman" w:hAnsi="Times New Roman" w:cs="Times New Roman"/>
            <w:sz w:val="24"/>
            <w:szCs w:val="24"/>
          </w:rPr>
          <w:delText xml:space="preserve">standard </w:delText>
        </w:r>
      </w:del>
      <w:ins w:id="31" w:author="Sim Mong Chea" w:date="2018-08-15T21:09:00Z">
        <w:r w:rsidR="00A95011">
          <w:rPr>
            <w:rFonts w:ascii="Times New Roman" w:hAnsi="Times New Roman" w:cs="Times New Roman"/>
            <w:sz w:val="24"/>
            <w:szCs w:val="24"/>
          </w:rPr>
          <w:t>proper</w:t>
        </w:r>
        <w:r w:rsidR="00A95011" w:rsidRPr="00CE0916">
          <w:rPr>
            <w:rFonts w:ascii="Times New Roman" w:hAnsi="Times New Roman" w:cs="Times New Roman"/>
            <w:sz w:val="24"/>
            <w:szCs w:val="24"/>
          </w:rPr>
          <w:t xml:space="preserve"> </w:t>
        </w:r>
      </w:ins>
      <w:r w:rsidR="00F44973" w:rsidRPr="00CE0916">
        <w:rPr>
          <w:rFonts w:ascii="Times New Roman" w:hAnsi="Times New Roman" w:cs="Times New Roman"/>
          <w:sz w:val="24"/>
          <w:szCs w:val="24"/>
        </w:rPr>
        <w:t>push</w:t>
      </w:r>
      <w:ins w:id="32" w:author="Sim Mong Chea" w:date="2018-08-15T21:02:00Z">
        <w:r w:rsidR="00A95011">
          <w:rPr>
            <w:rFonts w:ascii="Times New Roman" w:hAnsi="Times New Roman" w:cs="Times New Roman"/>
            <w:sz w:val="24"/>
            <w:szCs w:val="24"/>
          </w:rPr>
          <w:t>-</w:t>
        </w:r>
      </w:ins>
      <w:del w:id="33" w:author="Sim Mong Chea" w:date="2018-08-15T21:02:00Z">
        <w:r w:rsidR="00F44973" w:rsidRPr="00CE0916" w:rsidDel="00A95011">
          <w:rPr>
            <w:rFonts w:ascii="Times New Roman" w:hAnsi="Times New Roman" w:cs="Times New Roman"/>
            <w:sz w:val="24"/>
            <w:szCs w:val="24"/>
          </w:rPr>
          <w:delText xml:space="preserve"> </w:delText>
        </w:r>
      </w:del>
      <w:r w:rsidR="00F44973" w:rsidRPr="00CE0916">
        <w:rPr>
          <w:rFonts w:ascii="Times New Roman" w:hAnsi="Times New Roman" w:cs="Times New Roman"/>
          <w:sz w:val="24"/>
          <w:szCs w:val="24"/>
        </w:rPr>
        <w:t xml:space="preserve">up </w:t>
      </w:r>
      <w:del w:id="34" w:author="Sim Mong Chea" w:date="2018-08-15T21:10:00Z">
        <w:r w:rsidR="00F44973" w:rsidRPr="00CE0916" w:rsidDel="00A95011">
          <w:rPr>
            <w:rFonts w:ascii="Times New Roman" w:hAnsi="Times New Roman" w:cs="Times New Roman"/>
            <w:sz w:val="24"/>
            <w:szCs w:val="24"/>
          </w:rPr>
          <w:delText xml:space="preserve">has been done </w:delText>
        </w:r>
      </w:del>
      <w:r w:rsidR="00F44973" w:rsidRPr="00CE0916">
        <w:rPr>
          <w:rFonts w:ascii="Times New Roman" w:hAnsi="Times New Roman" w:cs="Times New Roman"/>
          <w:sz w:val="24"/>
          <w:szCs w:val="24"/>
        </w:rPr>
        <w:t xml:space="preserve">by making use of sensors </w:t>
      </w:r>
      <w:del w:id="35" w:author="Sim Mong Chea" w:date="2018-08-15T21:10:00Z">
        <w:r w:rsidR="00F44973" w:rsidRPr="00CE0916" w:rsidDel="00A95011">
          <w:rPr>
            <w:rFonts w:ascii="Times New Roman" w:hAnsi="Times New Roman" w:cs="Times New Roman"/>
            <w:sz w:val="24"/>
            <w:szCs w:val="24"/>
          </w:rPr>
          <w:delText xml:space="preserve">to </w:delText>
        </w:r>
      </w:del>
      <w:ins w:id="36" w:author="Sim Mong Chea" w:date="2018-08-15T21:10:00Z">
        <w:r w:rsidR="00A95011">
          <w:rPr>
            <w:rFonts w:ascii="Times New Roman" w:hAnsi="Times New Roman" w:cs="Times New Roman"/>
            <w:sz w:val="24"/>
            <w:szCs w:val="24"/>
          </w:rPr>
          <w:t xml:space="preserve">which </w:t>
        </w:r>
      </w:ins>
      <w:r w:rsidR="00F44973" w:rsidRPr="00CE0916">
        <w:rPr>
          <w:rFonts w:ascii="Times New Roman" w:hAnsi="Times New Roman" w:cs="Times New Roman"/>
          <w:sz w:val="24"/>
          <w:szCs w:val="24"/>
        </w:rPr>
        <w:t>ensure</w:t>
      </w:r>
      <w:ins w:id="37" w:author="Sim Mong Chea" w:date="2018-08-15T21:10:00Z">
        <w:r w:rsidR="00A95011">
          <w:rPr>
            <w:rFonts w:ascii="Times New Roman" w:hAnsi="Times New Roman" w:cs="Times New Roman"/>
            <w:sz w:val="24"/>
            <w:szCs w:val="24"/>
          </w:rPr>
          <w:t xml:space="preserve"> that</w:t>
        </w:r>
      </w:ins>
      <w:r w:rsidR="00F44973" w:rsidRPr="00CE0916">
        <w:rPr>
          <w:rFonts w:ascii="Times New Roman" w:hAnsi="Times New Roman" w:cs="Times New Roman"/>
          <w:sz w:val="24"/>
          <w:szCs w:val="24"/>
        </w:rPr>
        <w:t xml:space="preserve"> all the criteria of a </w:t>
      </w:r>
      <w:del w:id="38" w:author="Sim Mong Chea" w:date="2018-08-15T21:10:00Z">
        <w:r w:rsidR="00F44973" w:rsidRPr="00CE0916" w:rsidDel="00A95011">
          <w:rPr>
            <w:rFonts w:ascii="Times New Roman" w:hAnsi="Times New Roman" w:cs="Times New Roman"/>
            <w:sz w:val="24"/>
            <w:szCs w:val="24"/>
          </w:rPr>
          <w:delText xml:space="preserve">standard </w:delText>
        </w:r>
      </w:del>
      <w:ins w:id="39" w:author="Sim Mong Chea" w:date="2018-08-15T21:10:00Z">
        <w:r w:rsidR="00A95011">
          <w:rPr>
            <w:rFonts w:ascii="Times New Roman" w:hAnsi="Times New Roman" w:cs="Times New Roman"/>
            <w:sz w:val="24"/>
            <w:szCs w:val="24"/>
          </w:rPr>
          <w:t>proper</w:t>
        </w:r>
        <w:r w:rsidR="00A95011" w:rsidRPr="00CE0916">
          <w:rPr>
            <w:rFonts w:ascii="Times New Roman" w:hAnsi="Times New Roman" w:cs="Times New Roman"/>
            <w:sz w:val="24"/>
            <w:szCs w:val="24"/>
          </w:rPr>
          <w:t xml:space="preserve"> </w:t>
        </w:r>
      </w:ins>
      <w:r w:rsidR="00F44973" w:rsidRPr="00CE0916">
        <w:rPr>
          <w:rFonts w:ascii="Times New Roman" w:hAnsi="Times New Roman" w:cs="Times New Roman"/>
          <w:sz w:val="24"/>
          <w:szCs w:val="24"/>
        </w:rPr>
        <w:t>push</w:t>
      </w:r>
      <w:ins w:id="40" w:author="Sim Mong Chea" w:date="2018-08-15T21:02:00Z">
        <w:r w:rsidR="00A95011">
          <w:rPr>
            <w:rFonts w:ascii="Times New Roman" w:hAnsi="Times New Roman" w:cs="Times New Roman"/>
            <w:sz w:val="24"/>
            <w:szCs w:val="24"/>
          </w:rPr>
          <w:t>-</w:t>
        </w:r>
      </w:ins>
      <w:del w:id="41" w:author="Sim Mong Chea" w:date="2018-08-15T21:02:00Z">
        <w:r w:rsidR="00F44973" w:rsidRPr="00CE0916" w:rsidDel="00A95011">
          <w:rPr>
            <w:rFonts w:ascii="Times New Roman" w:hAnsi="Times New Roman" w:cs="Times New Roman"/>
            <w:sz w:val="24"/>
            <w:szCs w:val="24"/>
          </w:rPr>
          <w:delText xml:space="preserve"> </w:delText>
        </w:r>
      </w:del>
      <w:r w:rsidR="00F44973" w:rsidRPr="00CE0916">
        <w:rPr>
          <w:rFonts w:ascii="Times New Roman" w:hAnsi="Times New Roman" w:cs="Times New Roman"/>
          <w:sz w:val="24"/>
          <w:szCs w:val="24"/>
        </w:rPr>
        <w:t xml:space="preserve">up </w:t>
      </w:r>
      <w:del w:id="42" w:author="Sim Mong Chea" w:date="2018-08-15T21:10:00Z">
        <w:r w:rsidR="00F44973" w:rsidRPr="00CE0916" w:rsidDel="00A95011">
          <w:rPr>
            <w:rFonts w:ascii="Times New Roman" w:hAnsi="Times New Roman" w:cs="Times New Roman"/>
            <w:sz w:val="24"/>
            <w:szCs w:val="24"/>
          </w:rPr>
          <w:delText xml:space="preserve">were </w:delText>
        </w:r>
      </w:del>
      <w:ins w:id="43" w:author="Sim Mong Chea" w:date="2018-08-15T21:10:00Z">
        <w:r w:rsidR="00A95011">
          <w:rPr>
            <w:rFonts w:ascii="Times New Roman" w:hAnsi="Times New Roman" w:cs="Times New Roman"/>
            <w:sz w:val="24"/>
            <w:szCs w:val="24"/>
          </w:rPr>
          <w:t>are</w:t>
        </w:r>
        <w:r w:rsidR="00A95011" w:rsidRPr="00CE0916">
          <w:rPr>
            <w:rFonts w:ascii="Times New Roman" w:hAnsi="Times New Roman" w:cs="Times New Roman"/>
            <w:sz w:val="24"/>
            <w:szCs w:val="24"/>
          </w:rPr>
          <w:t xml:space="preserve"> </w:t>
        </w:r>
      </w:ins>
      <w:r w:rsidR="00F44973" w:rsidRPr="00CE0916">
        <w:rPr>
          <w:rFonts w:ascii="Times New Roman" w:hAnsi="Times New Roman" w:cs="Times New Roman"/>
          <w:sz w:val="24"/>
          <w:szCs w:val="24"/>
        </w:rPr>
        <w:t>met.</w:t>
      </w:r>
    </w:p>
    <w:p w14:paraId="54019E1D" w14:textId="77777777" w:rsidR="008470B7" w:rsidRPr="00CE0916" w:rsidRDefault="008470B7" w:rsidP="000D7041">
      <w:pPr>
        <w:spacing w:line="360" w:lineRule="auto"/>
        <w:rPr>
          <w:rFonts w:ascii="Times New Roman" w:hAnsi="Times New Roman" w:cs="Times New Roman"/>
          <w:sz w:val="24"/>
          <w:szCs w:val="24"/>
          <w:lang w:val="en-US"/>
        </w:rPr>
      </w:pPr>
    </w:p>
    <w:p w14:paraId="0F6A350A" w14:textId="2ECDB6B5" w:rsidR="001774CF" w:rsidRPr="00CE0916" w:rsidRDefault="001774CF" w:rsidP="000D7041">
      <w:pPr>
        <w:spacing w:line="360" w:lineRule="auto"/>
        <w:jc w:val="center"/>
        <w:rPr>
          <w:rFonts w:ascii="Times New Roman" w:hAnsi="Times New Roman" w:cs="Times New Roman"/>
          <w:b/>
          <w:sz w:val="24"/>
          <w:szCs w:val="24"/>
          <w:lang w:val="en-US"/>
        </w:rPr>
      </w:pPr>
      <w:r w:rsidRPr="00CE0916">
        <w:rPr>
          <w:rFonts w:ascii="Times New Roman" w:hAnsi="Times New Roman" w:cs="Times New Roman"/>
          <w:b/>
          <w:sz w:val="24"/>
          <w:szCs w:val="24"/>
          <w:lang w:val="en-US"/>
        </w:rPr>
        <w:t>INTRODUCTION</w:t>
      </w:r>
    </w:p>
    <w:p w14:paraId="1005ED7B" w14:textId="7A829A3D" w:rsidR="00EA3376" w:rsidRPr="00CE0916" w:rsidRDefault="00AA4ED8">
      <w:pPr>
        <w:spacing w:line="360" w:lineRule="auto"/>
        <w:jc w:val="both"/>
        <w:rPr>
          <w:rFonts w:ascii="Times New Roman" w:hAnsi="Times New Roman" w:cs="Times New Roman"/>
          <w:sz w:val="24"/>
          <w:szCs w:val="24"/>
          <w:lang w:val="en-US"/>
        </w:rPr>
        <w:pPrChange w:id="44" w:author="Sim Mong Chea" w:date="2018-08-15T21:02:00Z">
          <w:pPr>
            <w:spacing w:line="360" w:lineRule="auto"/>
          </w:pPr>
        </w:pPrChange>
      </w:pPr>
      <w:r w:rsidRPr="00CE0916">
        <w:rPr>
          <w:rFonts w:ascii="Times New Roman" w:hAnsi="Times New Roman" w:cs="Times New Roman"/>
          <w:sz w:val="24"/>
          <w:szCs w:val="24"/>
          <w:lang w:val="en-US"/>
        </w:rPr>
        <w:t xml:space="preserve">A Push-up is a physical exercise performed in a prone position by raising and lowering the body using the arms. It is a basic exercise used </w:t>
      </w:r>
      <w:ins w:id="45" w:author="Sim Mong Chea" w:date="2018-08-15T21:03:00Z">
        <w:r w:rsidR="00A95011">
          <w:rPr>
            <w:rFonts w:ascii="Times New Roman" w:hAnsi="Times New Roman" w:cs="Times New Roman"/>
            <w:sz w:val="24"/>
            <w:szCs w:val="24"/>
            <w:lang w:val="en-US"/>
          </w:rPr>
          <w:t xml:space="preserve">to train </w:t>
        </w:r>
      </w:ins>
      <w:ins w:id="46" w:author="Sim Mong Chea" w:date="2018-08-15T21:04:00Z">
        <w:r w:rsidR="00A95011">
          <w:rPr>
            <w:rFonts w:ascii="Times New Roman" w:hAnsi="Times New Roman" w:cs="Times New Roman"/>
            <w:sz w:val="24"/>
            <w:szCs w:val="24"/>
            <w:lang w:val="en-US"/>
          </w:rPr>
          <w:t>upper body strength</w:t>
        </w:r>
      </w:ins>
      <w:del w:id="47" w:author="Sim Mong Chea" w:date="2018-08-15T21:03:00Z">
        <w:r w:rsidRPr="00CE0916" w:rsidDel="00A95011">
          <w:rPr>
            <w:rFonts w:ascii="Times New Roman" w:hAnsi="Times New Roman" w:cs="Times New Roman"/>
            <w:sz w:val="24"/>
            <w:szCs w:val="24"/>
            <w:lang w:val="en-US"/>
          </w:rPr>
          <w:delText>in bodybuilding or physical education; more commonly seen in military physical trainings and punishments</w:delText>
        </w:r>
      </w:del>
      <w:r w:rsidRPr="00CE0916">
        <w:rPr>
          <w:rFonts w:ascii="Times New Roman" w:hAnsi="Times New Roman" w:cs="Times New Roman"/>
          <w:sz w:val="24"/>
          <w:szCs w:val="24"/>
          <w:lang w:val="en-US"/>
        </w:rPr>
        <w:t>.</w:t>
      </w:r>
    </w:p>
    <w:p w14:paraId="775D7C3D" w14:textId="4331B89E" w:rsidR="000D7041" w:rsidRPr="00CE0916" w:rsidRDefault="007843FF">
      <w:pPr>
        <w:spacing w:line="360" w:lineRule="auto"/>
        <w:jc w:val="both"/>
        <w:rPr>
          <w:rFonts w:ascii="Times New Roman" w:hAnsi="Times New Roman" w:cs="Times New Roman"/>
          <w:sz w:val="24"/>
          <w:szCs w:val="24"/>
          <w:lang w:val="en-US"/>
        </w:rPr>
        <w:pPrChange w:id="48" w:author="Sim Mong Chea" w:date="2018-08-15T21:02:00Z">
          <w:pPr>
            <w:spacing w:line="360" w:lineRule="auto"/>
          </w:pPr>
        </w:pPrChange>
      </w:pPr>
      <w:ins w:id="49" w:author="Sim Mong Chea" w:date="2018-08-15T21:11:00Z">
        <w:r>
          <w:rPr>
            <w:rFonts w:ascii="Times New Roman" w:hAnsi="Times New Roman" w:cs="Times New Roman"/>
            <w:sz w:val="24"/>
            <w:szCs w:val="24"/>
            <w:lang w:val="en-US"/>
          </w:rPr>
          <w:t xml:space="preserve">A </w:t>
        </w:r>
      </w:ins>
      <w:r w:rsidR="00EA3376" w:rsidRPr="00CE0916">
        <w:rPr>
          <w:rFonts w:ascii="Times New Roman" w:hAnsi="Times New Roman" w:cs="Times New Roman"/>
          <w:sz w:val="24"/>
          <w:szCs w:val="24"/>
          <w:lang w:val="en-US"/>
        </w:rPr>
        <w:t>Push-up counter</w:t>
      </w:r>
      <w:del w:id="50" w:author="Sim Mong Chea" w:date="2018-08-15T21:11:00Z">
        <w:r w:rsidR="00EA3376" w:rsidRPr="00CE0916" w:rsidDel="007843FF">
          <w:rPr>
            <w:rFonts w:ascii="Times New Roman" w:hAnsi="Times New Roman" w:cs="Times New Roman"/>
            <w:sz w:val="24"/>
            <w:szCs w:val="24"/>
            <w:lang w:val="en-US"/>
          </w:rPr>
          <w:delText>s</w:delText>
        </w:r>
      </w:del>
      <w:r w:rsidR="00EA3376" w:rsidRPr="00CE0916">
        <w:rPr>
          <w:rFonts w:ascii="Times New Roman" w:hAnsi="Times New Roman" w:cs="Times New Roman"/>
          <w:sz w:val="24"/>
          <w:szCs w:val="24"/>
          <w:lang w:val="en-US"/>
        </w:rPr>
        <w:t xml:space="preserve"> </w:t>
      </w:r>
      <w:del w:id="51" w:author="Sim Mong Chea" w:date="2018-08-15T21:11:00Z">
        <w:r w:rsidR="00EA3376" w:rsidRPr="00CE0916" w:rsidDel="007843FF">
          <w:rPr>
            <w:rFonts w:ascii="Times New Roman" w:hAnsi="Times New Roman" w:cs="Times New Roman"/>
            <w:sz w:val="24"/>
            <w:szCs w:val="24"/>
            <w:lang w:val="en-US"/>
          </w:rPr>
          <w:delText xml:space="preserve">are </w:delText>
        </w:r>
      </w:del>
      <w:ins w:id="52" w:author="Sim Mong Chea" w:date="2018-08-15T21:11:00Z">
        <w:r>
          <w:rPr>
            <w:rFonts w:ascii="Times New Roman" w:hAnsi="Times New Roman" w:cs="Times New Roman"/>
            <w:sz w:val="24"/>
            <w:szCs w:val="24"/>
            <w:lang w:val="en-US"/>
          </w:rPr>
          <w:t>is</w:t>
        </w:r>
        <w:r w:rsidRPr="00CE0916">
          <w:rPr>
            <w:rFonts w:ascii="Times New Roman" w:hAnsi="Times New Roman" w:cs="Times New Roman"/>
            <w:sz w:val="24"/>
            <w:szCs w:val="24"/>
            <w:lang w:val="en-US"/>
          </w:rPr>
          <w:t xml:space="preserve"> </w:t>
        </w:r>
      </w:ins>
      <w:del w:id="53" w:author="Sim Mong Chea" w:date="2018-08-15T21:11:00Z">
        <w:r w:rsidR="00EA3376" w:rsidRPr="00CE0916" w:rsidDel="007843FF">
          <w:rPr>
            <w:rFonts w:ascii="Times New Roman" w:hAnsi="Times New Roman" w:cs="Times New Roman"/>
            <w:sz w:val="24"/>
            <w:szCs w:val="24"/>
            <w:lang w:val="en-US"/>
          </w:rPr>
          <w:delText>made in order</w:delText>
        </w:r>
      </w:del>
      <w:ins w:id="54" w:author="Sim Mong Chea" w:date="2018-08-15T21:11:00Z">
        <w:r>
          <w:rPr>
            <w:rFonts w:ascii="Times New Roman" w:hAnsi="Times New Roman" w:cs="Times New Roman"/>
            <w:sz w:val="24"/>
            <w:szCs w:val="24"/>
            <w:lang w:val="en-US"/>
          </w:rPr>
          <w:t>able</w:t>
        </w:r>
      </w:ins>
      <w:r w:rsidR="00EA3376" w:rsidRPr="00CE0916">
        <w:rPr>
          <w:rFonts w:ascii="Times New Roman" w:hAnsi="Times New Roman" w:cs="Times New Roman"/>
          <w:sz w:val="24"/>
          <w:szCs w:val="24"/>
          <w:lang w:val="en-US"/>
        </w:rPr>
        <w:t xml:space="preserve"> to accurately record the number of push-ups done by a person and to help a person monitor the progress of his training. However, </w:t>
      </w:r>
      <w:ins w:id="55" w:author="Sim Mong Chea" w:date="2018-08-15T21:05:00Z">
        <w:r w:rsidR="00A95011">
          <w:rPr>
            <w:rFonts w:ascii="Times New Roman" w:hAnsi="Times New Roman" w:cs="Times New Roman"/>
            <w:sz w:val="24"/>
            <w:szCs w:val="24"/>
            <w:lang w:val="en-US"/>
          </w:rPr>
          <w:t>most</w:t>
        </w:r>
      </w:ins>
      <w:ins w:id="56" w:author="S wk" w:date="2018-08-15T22:18:00Z">
        <w:r w:rsidR="008A3816">
          <w:rPr>
            <w:rFonts w:ascii="Times New Roman" w:hAnsi="Times New Roman" w:cs="Times New Roman"/>
            <w:sz w:val="24"/>
            <w:szCs w:val="24"/>
            <w:lang w:val="en-US"/>
          </w:rPr>
          <w:t xml:space="preserve"> </w:t>
        </w:r>
      </w:ins>
      <w:del w:id="57" w:author="Sim Mong Chea" w:date="2018-08-15T21:05:00Z">
        <w:r w:rsidR="00EA3376" w:rsidRPr="00CE0916" w:rsidDel="00A95011">
          <w:rPr>
            <w:rFonts w:ascii="Times New Roman" w:hAnsi="Times New Roman" w:cs="Times New Roman"/>
            <w:sz w:val="24"/>
            <w:szCs w:val="24"/>
            <w:lang w:val="en-US"/>
          </w:rPr>
          <w:delText xml:space="preserve">not all </w:delText>
        </w:r>
        <w:r w:rsidR="00EC3C7B" w:rsidRPr="00CE0916" w:rsidDel="00A95011">
          <w:rPr>
            <w:rFonts w:ascii="Times New Roman" w:hAnsi="Times New Roman" w:cs="Times New Roman"/>
            <w:sz w:val="24"/>
            <w:szCs w:val="24"/>
            <w:lang w:val="en-US"/>
          </w:rPr>
          <w:delText xml:space="preserve">ways of counting </w:delText>
        </w:r>
      </w:del>
      <w:r w:rsidR="00EC3C7B" w:rsidRPr="00CE0916">
        <w:rPr>
          <w:rFonts w:ascii="Times New Roman" w:hAnsi="Times New Roman" w:cs="Times New Roman"/>
          <w:sz w:val="24"/>
          <w:szCs w:val="24"/>
          <w:lang w:val="en-US"/>
        </w:rPr>
        <w:t>push-ups</w:t>
      </w:r>
      <w:ins w:id="58" w:author="Sim Mong Chea" w:date="2018-08-15T21:05:00Z">
        <w:r w:rsidR="00A95011">
          <w:rPr>
            <w:rFonts w:ascii="Times New Roman" w:hAnsi="Times New Roman" w:cs="Times New Roman"/>
            <w:sz w:val="24"/>
            <w:szCs w:val="24"/>
            <w:lang w:val="en-US"/>
          </w:rPr>
          <w:t xml:space="preserve"> counters</w:t>
        </w:r>
      </w:ins>
      <w:r w:rsidR="00EC3C7B" w:rsidRPr="00CE0916">
        <w:rPr>
          <w:rFonts w:ascii="Times New Roman" w:hAnsi="Times New Roman" w:cs="Times New Roman"/>
          <w:sz w:val="24"/>
          <w:szCs w:val="24"/>
          <w:lang w:val="en-US"/>
        </w:rPr>
        <w:t xml:space="preserve"> are </w:t>
      </w:r>
      <w:ins w:id="59" w:author="Sim Mong Chea" w:date="2018-08-15T21:05:00Z">
        <w:r w:rsidR="00A95011">
          <w:rPr>
            <w:rFonts w:ascii="Times New Roman" w:hAnsi="Times New Roman" w:cs="Times New Roman"/>
            <w:sz w:val="24"/>
            <w:szCs w:val="24"/>
            <w:lang w:val="en-US"/>
          </w:rPr>
          <w:t xml:space="preserve">not </w:t>
        </w:r>
      </w:ins>
      <w:r w:rsidR="00EC3C7B" w:rsidRPr="00CE0916">
        <w:rPr>
          <w:rFonts w:ascii="Times New Roman" w:hAnsi="Times New Roman" w:cs="Times New Roman"/>
          <w:sz w:val="24"/>
          <w:szCs w:val="24"/>
          <w:lang w:val="en-US"/>
        </w:rPr>
        <w:t xml:space="preserve">accurate due to design flaws. </w:t>
      </w:r>
    </w:p>
    <w:p w14:paraId="6746888B" w14:textId="0A699D67" w:rsidR="006729B0" w:rsidRPr="00CE0916" w:rsidRDefault="00EC3C7B">
      <w:pPr>
        <w:spacing w:line="360" w:lineRule="auto"/>
        <w:jc w:val="both"/>
        <w:rPr>
          <w:rFonts w:ascii="Times New Roman" w:hAnsi="Times New Roman" w:cs="Times New Roman"/>
          <w:sz w:val="24"/>
          <w:szCs w:val="24"/>
          <w:lang w:val="en-US"/>
        </w:rPr>
        <w:pPrChange w:id="60" w:author="Sim Mong Chea" w:date="2018-08-15T21:02:00Z">
          <w:pPr>
            <w:spacing w:line="360" w:lineRule="auto"/>
          </w:pPr>
        </w:pPrChange>
      </w:pPr>
      <w:r w:rsidRPr="00CE0916">
        <w:rPr>
          <w:rFonts w:ascii="Times New Roman" w:hAnsi="Times New Roman" w:cs="Times New Roman"/>
          <w:sz w:val="24"/>
          <w:szCs w:val="24"/>
          <w:lang w:val="en-US"/>
        </w:rPr>
        <w:t>As such, this project aim</w:t>
      </w:r>
      <w:r w:rsidR="007F420D" w:rsidRPr="00CE0916">
        <w:rPr>
          <w:rFonts w:ascii="Times New Roman" w:hAnsi="Times New Roman" w:cs="Times New Roman"/>
          <w:sz w:val="24"/>
          <w:szCs w:val="24"/>
          <w:lang w:val="en-US"/>
        </w:rPr>
        <w:t>s</w:t>
      </w:r>
      <w:r w:rsidRPr="00CE0916">
        <w:rPr>
          <w:rFonts w:ascii="Times New Roman" w:hAnsi="Times New Roman" w:cs="Times New Roman"/>
          <w:sz w:val="24"/>
          <w:szCs w:val="24"/>
          <w:lang w:val="en-US"/>
        </w:rPr>
        <w:t xml:space="preserve"> to </w:t>
      </w:r>
      <w:ins w:id="61" w:author="Sim Mong Chea" w:date="2018-08-15T21:05:00Z">
        <w:r w:rsidR="00A95011">
          <w:rPr>
            <w:rFonts w:ascii="Times New Roman" w:hAnsi="Times New Roman" w:cs="Times New Roman"/>
            <w:sz w:val="24"/>
            <w:szCs w:val="24"/>
            <w:lang w:val="en-US"/>
          </w:rPr>
          <w:t>re-</w:t>
        </w:r>
      </w:ins>
      <w:r w:rsidRPr="00CE0916">
        <w:rPr>
          <w:rFonts w:ascii="Times New Roman" w:hAnsi="Times New Roman" w:cs="Times New Roman"/>
          <w:sz w:val="24"/>
          <w:szCs w:val="24"/>
          <w:lang w:val="en-US"/>
        </w:rPr>
        <w:t>design and build a</w:t>
      </w:r>
      <w:r w:rsidR="00AA5805" w:rsidRPr="00CE0916">
        <w:rPr>
          <w:rFonts w:ascii="Times New Roman" w:hAnsi="Times New Roman" w:cs="Times New Roman"/>
          <w:sz w:val="24"/>
          <w:szCs w:val="24"/>
          <w:lang w:val="en-US"/>
        </w:rPr>
        <w:t xml:space="preserve"> wearable</w:t>
      </w:r>
      <w:r w:rsidRPr="00CE0916">
        <w:rPr>
          <w:rFonts w:ascii="Times New Roman" w:hAnsi="Times New Roman" w:cs="Times New Roman"/>
          <w:sz w:val="24"/>
          <w:szCs w:val="24"/>
          <w:lang w:val="en-US"/>
        </w:rPr>
        <w:t xml:space="preserve"> push-up </w:t>
      </w:r>
      <w:r w:rsidR="00AA5805" w:rsidRPr="00CE0916">
        <w:rPr>
          <w:rFonts w:ascii="Times New Roman" w:hAnsi="Times New Roman" w:cs="Times New Roman"/>
          <w:sz w:val="24"/>
          <w:szCs w:val="24"/>
          <w:lang w:val="en-US"/>
        </w:rPr>
        <w:t>counter, using</w:t>
      </w:r>
      <w:r w:rsidR="006729B0" w:rsidRPr="00CE0916">
        <w:rPr>
          <w:rFonts w:ascii="Times New Roman" w:hAnsi="Times New Roman" w:cs="Times New Roman"/>
          <w:sz w:val="24"/>
          <w:szCs w:val="24"/>
          <w:lang w:val="en-US"/>
        </w:rPr>
        <w:t xml:space="preserve"> Arduino</w:t>
      </w:r>
      <w:r w:rsidR="00AA5805" w:rsidRPr="00CE0916">
        <w:rPr>
          <w:rFonts w:ascii="Times New Roman" w:hAnsi="Times New Roman" w:cs="Times New Roman"/>
          <w:sz w:val="24"/>
          <w:szCs w:val="24"/>
          <w:lang w:val="en-US"/>
        </w:rPr>
        <w:t>,</w:t>
      </w:r>
      <w:r w:rsidR="006729B0" w:rsidRPr="00CE0916">
        <w:rPr>
          <w:rFonts w:ascii="Times New Roman" w:hAnsi="Times New Roman" w:cs="Times New Roman"/>
          <w:sz w:val="24"/>
          <w:szCs w:val="24"/>
          <w:lang w:val="en-US"/>
        </w:rPr>
        <w:t xml:space="preserve"> </w:t>
      </w:r>
      <w:r w:rsidR="00AA5805" w:rsidRPr="00CE0916">
        <w:rPr>
          <w:rFonts w:ascii="Times New Roman" w:hAnsi="Times New Roman" w:cs="Times New Roman"/>
          <w:sz w:val="24"/>
          <w:szCs w:val="24"/>
          <w:lang w:val="en-US"/>
        </w:rPr>
        <w:t xml:space="preserve">which would be </w:t>
      </w:r>
      <w:r w:rsidRPr="00CE0916">
        <w:rPr>
          <w:rFonts w:ascii="Times New Roman" w:hAnsi="Times New Roman" w:cs="Times New Roman"/>
          <w:sz w:val="24"/>
          <w:szCs w:val="24"/>
          <w:lang w:val="en-US"/>
        </w:rPr>
        <w:t>able to mitigate inaccuracies of existing push-up counters.</w:t>
      </w:r>
    </w:p>
    <w:p w14:paraId="4067B11F" w14:textId="65844E27" w:rsidR="00AA5805" w:rsidRPr="00CE0916" w:rsidRDefault="00AA5805">
      <w:pPr>
        <w:spacing w:line="360" w:lineRule="auto"/>
        <w:jc w:val="both"/>
        <w:rPr>
          <w:rFonts w:ascii="Times New Roman" w:hAnsi="Times New Roman" w:cs="Times New Roman"/>
          <w:sz w:val="24"/>
          <w:szCs w:val="24"/>
          <w:lang w:val="en-US"/>
        </w:rPr>
        <w:pPrChange w:id="62" w:author="Sim Mong Chea" w:date="2018-08-15T21:02:00Z">
          <w:pPr>
            <w:spacing w:line="360" w:lineRule="auto"/>
          </w:pPr>
        </w:pPrChange>
      </w:pPr>
      <w:r w:rsidRPr="00CE0916">
        <w:rPr>
          <w:rFonts w:ascii="Times New Roman" w:hAnsi="Times New Roman" w:cs="Times New Roman"/>
          <w:sz w:val="24"/>
          <w:szCs w:val="24"/>
          <w:lang w:val="en-US"/>
        </w:rPr>
        <w:t xml:space="preserve">Arduino is an open-source electronics platform based on easy-to-use hardware and software. Arduino </w:t>
      </w:r>
      <w:del w:id="63" w:author="Sim Mong Chea" w:date="2018-08-15T21:13:00Z">
        <w:r w:rsidRPr="00CE0916" w:rsidDel="007843FF">
          <w:rPr>
            <w:rFonts w:ascii="Times New Roman" w:hAnsi="Times New Roman" w:cs="Times New Roman"/>
            <w:sz w:val="24"/>
            <w:szCs w:val="24"/>
            <w:lang w:val="en-US"/>
          </w:rPr>
          <w:delText>is able to</w:delText>
        </w:r>
      </w:del>
      <w:ins w:id="64" w:author="Sim Mong Chea" w:date="2018-08-15T21:13:00Z">
        <w:r w:rsidR="007843FF" w:rsidRPr="00CE0916">
          <w:rPr>
            <w:rFonts w:ascii="Times New Roman" w:hAnsi="Times New Roman" w:cs="Times New Roman"/>
            <w:sz w:val="24"/>
            <w:szCs w:val="24"/>
            <w:lang w:val="en-US"/>
          </w:rPr>
          <w:t>can</w:t>
        </w:r>
      </w:ins>
      <w:r w:rsidRPr="00CE0916">
        <w:rPr>
          <w:rFonts w:ascii="Times New Roman" w:hAnsi="Times New Roman" w:cs="Times New Roman"/>
          <w:sz w:val="24"/>
          <w:szCs w:val="24"/>
          <w:lang w:val="en-US"/>
        </w:rPr>
        <w:t xml:space="preserve"> sense the environment by receiving inputs from </w:t>
      </w:r>
      <w:ins w:id="65" w:author="Sim Mong Chea" w:date="2018-08-15T21:14:00Z">
        <w:r w:rsidR="007843FF">
          <w:rPr>
            <w:rFonts w:ascii="Times New Roman" w:hAnsi="Times New Roman" w:cs="Times New Roman"/>
            <w:sz w:val="24"/>
            <w:szCs w:val="24"/>
            <w:lang w:val="en-US"/>
          </w:rPr>
          <w:t xml:space="preserve">connected </w:t>
        </w:r>
      </w:ins>
      <w:r w:rsidRPr="00CE0916">
        <w:rPr>
          <w:rFonts w:ascii="Times New Roman" w:hAnsi="Times New Roman" w:cs="Times New Roman"/>
          <w:sz w:val="24"/>
          <w:szCs w:val="24"/>
          <w:lang w:val="en-US"/>
        </w:rPr>
        <w:t>sensors,</w:t>
      </w:r>
      <w:del w:id="66" w:author="S wk" w:date="2018-08-15T22:18:00Z">
        <w:r w:rsidRPr="00CE0916" w:rsidDel="008A3816">
          <w:rPr>
            <w:rFonts w:ascii="Times New Roman" w:hAnsi="Times New Roman" w:cs="Times New Roman"/>
            <w:sz w:val="24"/>
            <w:szCs w:val="24"/>
            <w:lang w:val="en-US"/>
          </w:rPr>
          <w:delText xml:space="preserve"> and affects its surroundings by controlling lights and sound etc</w:delText>
        </w:r>
      </w:del>
      <w:r w:rsidRPr="00CE0916">
        <w:rPr>
          <w:rFonts w:ascii="Times New Roman" w:hAnsi="Times New Roman" w:cs="Times New Roman"/>
          <w:sz w:val="24"/>
          <w:szCs w:val="24"/>
          <w:lang w:val="en-US"/>
        </w:rPr>
        <w:t xml:space="preserve">. Arduino can be programmed to </w:t>
      </w:r>
      <w:del w:id="67" w:author="Sim Mong Chea" w:date="2018-08-15T21:13:00Z">
        <w:r w:rsidRPr="00CE0916" w:rsidDel="007843FF">
          <w:rPr>
            <w:rFonts w:ascii="Times New Roman" w:hAnsi="Times New Roman" w:cs="Times New Roman"/>
            <w:sz w:val="24"/>
            <w:szCs w:val="24"/>
            <w:lang w:val="en-US"/>
          </w:rPr>
          <w:delText>do something</w:delText>
        </w:r>
      </w:del>
      <w:ins w:id="68" w:author="Sim Mong Chea" w:date="2018-08-15T21:13:00Z">
        <w:r w:rsidR="007843FF">
          <w:rPr>
            <w:rFonts w:ascii="Times New Roman" w:hAnsi="Times New Roman" w:cs="Times New Roman"/>
            <w:sz w:val="24"/>
            <w:szCs w:val="24"/>
            <w:lang w:val="en-US"/>
          </w:rPr>
          <w:t>perform a task</w:t>
        </w:r>
      </w:ins>
      <w:r w:rsidRPr="00CE0916">
        <w:rPr>
          <w:rFonts w:ascii="Times New Roman" w:hAnsi="Times New Roman" w:cs="Times New Roman"/>
          <w:sz w:val="24"/>
          <w:szCs w:val="24"/>
          <w:lang w:val="en-US"/>
        </w:rPr>
        <w:t xml:space="preserve"> by writing codes using the Arduino software.</w:t>
      </w:r>
    </w:p>
    <w:p w14:paraId="38F08F5B" w14:textId="618CDD85" w:rsidR="00EC3C7B" w:rsidRPr="00AA4ED8" w:rsidRDefault="00EC3C7B" w:rsidP="000D7041">
      <w:pPr>
        <w:spacing w:line="360" w:lineRule="auto"/>
        <w:rPr>
          <w:rFonts w:ascii="Times New Roman" w:hAnsi="Times New Roman" w:cs="Times New Roman"/>
          <w:sz w:val="28"/>
          <w:szCs w:val="24"/>
          <w:lang w:val="en-US"/>
        </w:rPr>
      </w:pPr>
    </w:p>
    <w:p w14:paraId="4958B9E9" w14:textId="77777777" w:rsidR="00AA5805" w:rsidRDefault="00AA5805" w:rsidP="000D7041">
      <w:pPr>
        <w:spacing w:line="360" w:lineRule="auto"/>
        <w:jc w:val="center"/>
        <w:rPr>
          <w:rFonts w:ascii="Times New Roman" w:hAnsi="Times New Roman" w:cs="Times New Roman"/>
          <w:b/>
          <w:sz w:val="28"/>
          <w:szCs w:val="24"/>
          <w:lang w:val="en-US"/>
        </w:rPr>
      </w:pPr>
    </w:p>
    <w:p w14:paraId="5D93CDB3" w14:textId="248DC908" w:rsidR="00AA5805" w:rsidRDefault="00AA5805" w:rsidP="00F44973">
      <w:pPr>
        <w:spacing w:line="360" w:lineRule="auto"/>
        <w:rPr>
          <w:rFonts w:ascii="Times New Roman" w:hAnsi="Times New Roman" w:cs="Times New Roman"/>
          <w:b/>
          <w:sz w:val="28"/>
          <w:szCs w:val="24"/>
          <w:lang w:val="en-US"/>
        </w:rPr>
      </w:pPr>
    </w:p>
    <w:p w14:paraId="6E65FCB0" w14:textId="599BE266" w:rsidR="00F44973" w:rsidRDefault="00F44973" w:rsidP="00F44973">
      <w:pPr>
        <w:spacing w:line="360" w:lineRule="auto"/>
        <w:rPr>
          <w:rFonts w:ascii="Times New Roman" w:hAnsi="Times New Roman" w:cs="Times New Roman"/>
          <w:b/>
          <w:sz w:val="28"/>
          <w:szCs w:val="24"/>
          <w:lang w:val="en-US"/>
        </w:rPr>
      </w:pPr>
    </w:p>
    <w:p w14:paraId="4C4943A3" w14:textId="77777777" w:rsidR="00F44973" w:rsidRDefault="00F44973" w:rsidP="00F44973">
      <w:pPr>
        <w:spacing w:line="360" w:lineRule="auto"/>
        <w:rPr>
          <w:rFonts w:ascii="Times New Roman" w:hAnsi="Times New Roman" w:cs="Times New Roman"/>
          <w:b/>
          <w:sz w:val="28"/>
          <w:szCs w:val="24"/>
          <w:lang w:val="en-US"/>
        </w:rPr>
      </w:pPr>
    </w:p>
    <w:p w14:paraId="47BC9CBD" w14:textId="1FB71652" w:rsidR="008A3816" w:rsidRDefault="008A3816">
      <w:pPr>
        <w:rPr>
          <w:ins w:id="69" w:author="S wk" w:date="2018-08-15T22:19:00Z"/>
          <w:rFonts w:ascii="Times New Roman" w:hAnsi="Times New Roman" w:cs="Times New Roman"/>
          <w:b/>
          <w:sz w:val="28"/>
          <w:szCs w:val="24"/>
          <w:lang w:val="en-US"/>
        </w:rPr>
      </w:pPr>
      <w:ins w:id="70" w:author="S wk" w:date="2018-08-15T22:19:00Z">
        <w:r>
          <w:rPr>
            <w:rFonts w:ascii="Times New Roman" w:hAnsi="Times New Roman" w:cs="Times New Roman"/>
            <w:b/>
            <w:sz w:val="28"/>
            <w:szCs w:val="24"/>
            <w:lang w:val="en-US"/>
          </w:rPr>
          <w:br w:type="page"/>
        </w:r>
      </w:ins>
    </w:p>
    <w:p w14:paraId="4DE00DB2" w14:textId="277A5190" w:rsidR="00CE0916" w:rsidDel="008A3816" w:rsidRDefault="00CE0916" w:rsidP="000D7041">
      <w:pPr>
        <w:spacing w:line="360" w:lineRule="auto"/>
        <w:jc w:val="center"/>
        <w:rPr>
          <w:del w:id="71" w:author="S wk" w:date="2018-08-15T22:19:00Z"/>
          <w:rFonts w:ascii="Times New Roman" w:hAnsi="Times New Roman" w:cs="Times New Roman"/>
          <w:b/>
          <w:sz w:val="28"/>
          <w:szCs w:val="24"/>
          <w:lang w:val="en-US"/>
        </w:rPr>
      </w:pPr>
    </w:p>
    <w:p w14:paraId="1300846E" w14:textId="34C01399" w:rsidR="00EC3C7B" w:rsidRPr="00CE0916" w:rsidRDefault="00EC3C7B" w:rsidP="000D7041">
      <w:pPr>
        <w:spacing w:line="360" w:lineRule="auto"/>
        <w:jc w:val="center"/>
        <w:rPr>
          <w:rFonts w:ascii="Times New Roman" w:hAnsi="Times New Roman" w:cs="Times New Roman"/>
          <w:b/>
          <w:sz w:val="24"/>
          <w:szCs w:val="24"/>
          <w:lang w:val="en-US"/>
        </w:rPr>
      </w:pPr>
      <w:r w:rsidRPr="00CE0916">
        <w:rPr>
          <w:rFonts w:ascii="Times New Roman" w:hAnsi="Times New Roman" w:cs="Times New Roman"/>
          <w:b/>
          <w:sz w:val="24"/>
          <w:szCs w:val="24"/>
          <w:lang w:val="en-US"/>
        </w:rPr>
        <w:t>CASE STUDIES</w:t>
      </w:r>
    </w:p>
    <w:p w14:paraId="5C237543" w14:textId="654B48F6" w:rsidR="00EC3C7B" w:rsidRPr="00CE0916" w:rsidRDefault="00EC3C7B" w:rsidP="000D7041">
      <w:pPr>
        <w:spacing w:line="360" w:lineRule="auto"/>
        <w:rPr>
          <w:rFonts w:ascii="Times New Roman" w:hAnsi="Times New Roman" w:cs="Times New Roman"/>
          <w:sz w:val="24"/>
          <w:szCs w:val="24"/>
          <w:lang w:val="en-US"/>
        </w:rPr>
      </w:pPr>
      <w:del w:id="72" w:author="Sim Mong Chea" w:date="2018-08-15T21:16:00Z">
        <w:r w:rsidRPr="00CE0916" w:rsidDel="007843FF">
          <w:rPr>
            <w:rFonts w:ascii="Times New Roman" w:hAnsi="Times New Roman" w:cs="Times New Roman"/>
            <w:sz w:val="24"/>
            <w:szCs w:val="24"/>
            <w:lang w:val="en-US"/>
          </w:rPr>
          <w:delText>Case studies of</w:delText>
        </w:r>
      </w:del>
      <w:ins w:id="73" w:author="Sim Mong Chea" w:date="2018-08-15T21:16:00Z">
        <w:r w:rsidR="007843FF">
          <w:rPr>
            <w:rFonts w:ascii="Times New Roman" w:hAnsi="Times New Roman" w:cs="Times New Roman"/>
            <w:sz w:val="24"/>
            <w:szCs w:val="24"/>
            <w:lang w:val="en-US"/>
          </w:rPr>
          <w:t>We examine several</w:t>
        </w:r>
      </w:ins>
      <w:r w:rsidRPr="00CE0916">
        <w:rPr>
          <w:rFonts w:ascii="Times New Roman" w:hAnsi="Times New Roman" w:cs="Times New Roman"/>
          <w:sz w:val="24"/>
          <w:szCs w:val="24"/>
          <w:lang w:val="en-US"/>
        </w:rPr>
        <w:t xml:space="preserve"> existing push-up counters </w:t>
      </w:r>
      <w:del w:id="74" w:author="Sim Mong Chea" w:date="2018-08-15T21:19:00Z">
        <w:r w:rsidRPr="00CE0916" w:rsidDel="007843FF">
          <w:rPr>
            <w:rFonts w:ascii="Times New Roman" w:hAnsi="Times New Roman" w:cs="Times New Roman"/>
            <w:sz w:val="24"/>
            <w:szCs w:val="24"/>
            <w:lang w:val="en-US"/>
          </w:rPr>
          <w:delText>are done in order to</w:delText>
        </w:r>
      </w:del>
      <w:ins w:id="75" w:author="Sim Mong Chea" w:date="2018-08-15T21:19:00Z">
        <w:r w:rsidR="007843FF" w:rsidRPr="00CE0916">
          <w:rPr>
            <w:rFonts w:ascii="Times New Roman" w:hAnsi="Times New Roman" w:cs="Times New Roman"/>
            <w:sz w:val="24"/>
            <w:szCs w:val="24"/>
            <w:lang w:val="en-US"/>
          </w:rPr>
          <w:t>to</w:t>
        </w:r>
      </w:ins>
      <w:r w:rsidRPr="00CE0916">
        <w:rPr>
          <w:rFonts w:ascii="Times New Roman" w:hAnsi="Times New Roman" w:cs="Times New Roman"/>
          <w:sz w:val="24"/>
          <w:szCs w:val="24"/>
          <w:lang w:val="en-US"/>
        </w:rPr>
        <w:t xml:space="preserve"> identify </w:t>
      </w:r>
      <w:ins w:id="76" w:author="Sim Mong Chea" w:date="2018-08-15T21:19:00Z">
        <w:r w:rsidR="007843FF">
          <w:rPr>
            <w:rFonts w:ascii="Times New Roman" w:hAnsi="Times New Roman" w:cs="Times New Roman"/>
            <w:sz w:val="24"/>
            <w:szCs w:val="24"/>
            <w:lang w:val="en-US"/>
          </w:rPr>
          <w:t xml:space="preserve">their </w:t>
        </w:r>
      </w:ins>
      <w:r w:rsidRPr="00CE0916">
        <w:rPr>
          <w:rFonts w:ascii="Times New Roman" w:hAnsi="Times New Roman" w:cs="Times New Roman"/>
          <w:sz w:val="24"/>
          <w:szCs w:val="24"/>
          <w:lang w:val="en-US"/>
        </w:rPr>
        <w:t xml:space="preserve">inaccuracies </w:t>
      </w:r>
      <w:del w:id="77" w:author="Sim Mong Chea" w:date="2018-08-15T21:19:00Z">
        <w:r w:rsidRPr="00CE0916" w:rsidDel="007843FF">
          <w:rPr>
            <w:rFonts w:ascii="Times New Roman" w:hAnsi="Times New Roman" w:cs="Times New Roman"/>
            <w:sz w:val="24"/>
            <w:szCs w:val="24"/>
            <w:lang w:val="en-US"/>
          </w:rPr>
          <w:delText xml:space="preserve">present </w:delText>
        </w:r>
      </w:del>
      <w:r w:rsidRPr="00CE0916">
        <w:rPr>
          <w:rFonts w:ascii="Times New Roman" w:hAnsi="Times New Roman" w:cs="Times New Roman"/>
          <w:sz w:val="24"/>
          <w:szCs w:val="24"/>
          <w:lang w:val="en-US"/>
        </w:rPr>
        <w:t>in counting push-ups.</w:t>
      </w:r>
    </w:p>
    <w:p w14:paraId="0ED967B3" w14:textId="411A342D" w:rsidR="00BA0F5B" w:rsidRPr="00CE0916" w:rsidRDefault="00BA0F5B" w:rsidP="007843FF">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u w:val="single"/>
          <w:lang w:val="en-US"/>
        </w:rPr>
        <w:t>IPPT/</w:t>
      </w:r>
      <w:r w:rsidR="00EC3C7B" w:rsidRPr="00CE0916">
        <w:rPr>
          <w:rFonts w:ascii="Times New Roman" w:hAnsi="Times New Roman" w:cs="Times New Roman"/>
          <w:sz w:val="24"/>
          <w:szCs w:val="24"/>
          <w:u w:val="single"/>
          <w:lang w:val="en-US"/>
        </w:rPr>
        <w:t>Fist method</w:t>
      </w:r>
      <w:r w:rsidR="006729B0" w:rsidRPr="00CE0916">
        <w:rPr>
          <w:rFonts w:ascii="Times New Roman" w:hAnsi="Times New Roman" w:cs="Times New Roman"/>
          <w:sz w:val="24"/>
          <w:szCs w:val="24"/>
          <w:u w:val="single"/>
          <w:lang w:val="en-US"/>
        </w:rPr>
        <w:t>:</w:t>
      </w:r>
      <w:r w:rsidR="00EC3C7B" w:rsidRPr="00CE0916">
        <w:rPr>
          <w:rFonts w:ascii="Times New Roman" w:hAnsi="Times New Roman" w:cs="Times New Roman"/>
          <w:sz w:val="24"/>
          <w:szCs w:val="24"/>
          <w:lang w:val="en-US"/>
        </w:rPr>
        <w:br/>
      </w:r>
      <w:r w:rsidR="00EC3C7B" w:rsidRPr="00CE0916">
        <w:rPr>
          <w:rFonts w:ascii="Times New Roman" w:hAnsi="Times New Roman" w:cs="Times New Roman"/>
          <w:sz w:val="24"/>
          <w:szCs w:val="24"/>
          <w:lang w:val="en-US"/>
        </w:rPr>
        <w:br/>
      </w:r>
      <w:r w:rsidRPr="00CE0916">
        <w:rPr>
          <w:rFonts w:ascii="Times New Roman" w:hAnsi="Times New Roman" w:cs="Times New Roman"/>
          <w:sz w:val="24"/>
          <w:szCs w:val="24"/>
          <w:lang w:val="en-US"/>
        </w:rPr>
        <w:t xml:space="preserve">This method of counting push-ups requires the tester (person recording the push-ups) to place his fist on the ground below of the center of the participant’s (person doing the push-ups) chest when doing push-ups. The participant’s chest </w:t>
      </w:r>
      <w:del w:id="78" w:author="Sim Mong Chea" w:date="2018-08-15T21:20:00Z">
        <w:r w:rsidRPr="00CE0916" w:rsidDel="007843FF">
          <w:rPr>
            <w:rFonts w:ascii="Times New Roman" w:hAnsi="Times New Roman" w:cs="Times New Roman"/>
            <w:sz w:val="24"/>
            <w:szCs w:val="24"/>
            <w:lang w:val="en-US"/>
          </w:rPr>
          <w:delText>has to</w:delText>
        </w:r>
      </w:del>
      <w:ins w:id="79" w:author="Sim Mong Chea" w:date="2018-08-15T21:20:00Z">
        <w:r w:rsidR="007843FF" w:rsidRPr="00CE0916">
          <w:rPr>
            <w:rFonts w:ascii="Times New Roman" w:hAnsi="Times New Roman" w:cs="Times New Roman"/>
            <w:sz w:val="24"/>
            <w:szCs w:val="24"/>
            <w:lang w:val="en-US"/>
          </w:rPr>
          <w:t>must</w:t>
        </w:r>
      </w:ins>
      <w:r w:rsidRPr="00CE0916">
        <w:rPr>
          <w:rFonts w:ascii="Times New Roman" w:hAnsi="Times New Roman" w:cs="Times New Roman"/>
          <w:sz w:val="24"/>
          <w:szCs w:val="24"/>
          <w:lang w:val="en-US"/>
        </w:rPr>
        <w:t xml:space="preserve"> touch the tester’s fist for a push-up to be </w:t>
      </w:r>
      <w:ins w:id="80" w:author="Sim Mong Chea" w:date="2018-08-15T21:20:00Z">
        <w:r w:rsidR="007843FF">
          <w:rPr>
            <w:rFonts w:ascii="Times New Roman" w:hAnsi="Times New Roman" w:cs="Times New Roman"/>
            <w:sz w:val="24"/>
            <w:szCs w:val="24"/>
            <w:lang w:val="en-US"/>
          </w:rPr>
          <w:t xml:space="preserve">considered </w:t>
        </w:r>
      </w:ins>
      <w:r w:rsidRPr="00CE0916">
        <w:rPr>
          <w:rFonts w:ascii="Times New Roman" w:hAnsi="Times New Roman" w:cs="Times New Roman"/>
          <w:sz w:val="24"/>
          <w:szCs w:val="24"/>
          <w:lang w:val="en-US"/>
        </w:rPr>
        <w:t xml:space="preserve">valid. </w:t>
      </w:r>
    </w:p>
    <w:p w14:paraId="0D8934EB" w14:textId="0822BC7C" w:rsidR="00BA0F5B" w:rsidRPr="00CE0916" w:rsidRDefault="00BA0F5B">
      <w:pPr>
        <w:spacing w:line="360" w:lineRule="auto"/>
        <w:jc w:val="both"/>
        <w:rPr>
          <w:rFonts w:ascii="Times New Roman" w:hAnsi="Times New Roman" w:cs="Times New Roman"/>
          <w:sz w:val="24"/>
          <w:szCs w:val="24"/>
          <w:lang w:val="en-US"/>
        </w:rPr>
        <w:pPrChange w:id="81" w:author="Sim Mong Chea" w:date="2018-08-15T21:17:00Z">
          <w:pPr>
            <w:spacing w:line="360" w:lineRule="auto"/>
          </w:pPr>
        </w:pPrChange>
      </w:pPr>
      <w:r w:rsidRPr="00CE0916">
        <w:rPr>
          <w:rFonts w:ascii="Times New Roman" w:hAnsi="Times New Roman" w:cs="Times New Roman"/>
          <w:sz w:val="24"/>
          <w:szCs w:val="24"/>
          <w:lang w:val="en-US"/>
        </w:rPr>
        <w:t xml:space="preserve">As the sizes of a fist varies with testers, inaccuracies in results may arise as the distance the participant has to lower his chest changes. </w:t>
      </w:r>
    </w:p>
    <w:p w14:paraId="1AAEFA19" w14:textId="6DCB13DB" w:rsidR="000D7041" w:rsidRDefault="005E5C06">
      <w:pPr>
        <w:spacing w:line="360" w:lineRule="auto"/>
        <w:jc w:val="both"/>
        <w:rPr>
          <w:rFonts w:ascii="Times New Roman" w:hAnsi="Times New Roman" w:cs="Times New Roman"/>
          <w:sz w:val="24"/>
          <w:szCs w:val="24"/>
          <w:lang w:val="en-US"/>
        </w:rPr>
        <w:pPrChange w:id="82" w:author="Sim Mong Chea" w:date="2018-08-15T21:17:00Z">
          <w:pPr>
            <w:spacing w:line="360" w:lineRule="auto"/>
          </w:pPr>
        </w:pPrChange>
      </w:pPr>
      <w:r w:rsidRPr="00CE0916">
        <w:rPr>
          <w:rFonts w:ascii="Times New Roman" w:hAnsi="Times New Roman" w:cs="Times New Roman"/>
          <w:sz w:val="24"/>
          <w:szCs w:val="24"/>
          <w:lang w:val="en-US"/>
        </w:rPr>
        <w:t>Furthermore, this method requires 2 people (participant &amp; tester). If a person does push-ups alone and counts his push-ups, his results might not be accurate as he might not have done valid push-ups throughout.</w:t>
      </w:r>
    </w:p>
    <w:p w14:paraId="22C59DCA" w14:textId="77777777" w:rsidR="00CE0916" w:rsidRPr="00CE0916" w:rsidRDefault="00CE0916" w:rsidP="000D7041">
      <w:pPr>
        <w:spacing w:line="360" w:lineRule="auto"/>
        <w:rPr>
          <w:rFonts w:ascii="Times New Roman" w:hAnsi="Times New Roman" w:cs="Times New Roman"/>
          <w:sz w:val="24"/>
          <w:szCs w:val="24"/>
          <w:lang w:val="en-US"/>
        </w:rPr>
      </w:pPr>
    </w:p>
    <w:p w14:paraId="6B0E0561" w14:textId="1055E2B4" w:rsidR="005E5C06" w:rsidRPr="00CE0916" w:rsidRDefault="008A3816" w:rsidP="00CE0916">
      <w:pPr>
        <w:rPr>
          <w:rFonts w:ascii="Times New Roman" w:hAnsi="Times New Roman" w:cs="Times New Roman"/>
          <w:sz w:val="24"/>
          <w:szCs w:val="24"/>
          <w:lang w:val="en-US"/>
        </w:rPr>
      </w:pPr>
      <w:ins w:id="83" w:author="S wk" w:date="2018-08-15T22:20:00Z">
        <w:r>
          <w:rPr>
            <w:rFonts w:ascii="Times New Roman" w:hAnsi="Times New Roman" w:cs="Times New Roman"/>
            <w:sz w:val="24"/>
            <w:szCs w:val="24"/>
            <w:u w:val="single"/>
            <w:lang w:val="en-US"/>
          </w:rPr>
          <w:t xml:space="preserve">Compression-Referenced </w:t>
        </w:r>
      </w:ins>
      <w:commentRangeStart w:id="84"/>
      <w:r w:rsidR="00EC3C7B" w:rsidRPr="00CE0916">
        <w:rPr>
          <w:rFonts w:ascii="Times New Roman" w:hAnsi="Times New Roman" w:cs="Times New Roman"/>
          <w:sz w:val="24"/>
          <w:szCs w:val="24"/>
          <w:u w:val="single"/>
          <w:lang w:val="en-US"/>
        </w:rPr>
        <w:t>Push-up counter devices</w:t>
      </w:r>
      <w:commentRangeEnd w:id="84"/>
      <w:r w:rsidR="007F4A67">
        <w:rPr>
          <w:rStyle w:val="CommentReference"/>
        </w:rPr>
        <w:commentReference w:id="84"/>
      </w:r>
      <w:r w:rsidR="006729B0" w:rsidRPr="00CE0916">
        <w:rPr>
          <w:rFonts w:ascii="Times New Roman" w:hAnsi="Times New Roman" w:cs="Times New Roman"/>
          <w:sz w:val="24"/>
          <w:szCs w:val="24"/>
          <w:u w:val="single"/>
          <w:lang w:val="en-US"/>
        </w:rPr>
        <w:t>:</w:t>
      </w:r>
    </w:p>
    <w:p w14:paraId="1C7D1D88" w14:textId="494C23AB" w:rsidR="0091577B" w:rsidRPr="00CE0916" w:rsidRDefault="0091577B">
      <w:pPr>
        <w:spacing w:line="360" w:lineRule="auto"/>
        <w:jc w:val="both"/>
        <w:rPr>
          <w:rFonts w:ascii="Times New Roman" w:hAnsi="Times New Roman" w:cs="Times New Roman"/>
          <w:sz w:val="24"/>
          <w:szCs w:val="24"/>
          <w:lang w:val="en-US"/>
        </w:rPr>
        <w:pPrChange w:id="85" w:author="Sim Mong Chea" w:date="2018-08-15T21:18:00Z">
          <w:pPr>
            <w:spacing w:line="360" w:lineRule="auto"/>
          </w:pPr>
        </w:pPrChange>
      </w:pPr>
      <w:del w:id="86" w:author="Sim Mong Chea" w:date="2018-08-15T21:24:00Z">
        <w:r w:rsidRPr="00CE0916" w:rsidDel="007F4A67">
          <w:rPr>
            <w:rFonts w:ascii="Times New Roman" w:hAnsi="Times New Roman" w:cs="Times New Roman"/>
            <w:sz w:val="24"/>
            <w:szCs w:val="24"/>
            <w:lang w:val="en-US"/>
          </w:rPr>
          <w:delText>These devices</w:delText>
        </w:r>
        <w:r w:rsidR="005E5C06" w:rsidRPr="00CE0916" w:rsidDel="007F4A67">
          <w:rPr>
            <w:rFonts w:ascii="Times New Roman" w:hAnsi="Times New Roman" w:cs="Times New Roman"/>
            <w:sz w:val="24"/>
            <w:szCs w:val="24"/>
            <w:lang w:val="en-US"/>
          </w:rPr>
          <w:delText xml:space="preserve"> record push-ups </w:delText>
        </w:r>
        <w:r w:rsidRPr="00CE0916" w:rsidDel="007F4A67">
          <w:rPr>
            <w:rFonts w:ascii="Times New Roman" w:hAnsi="Times New Roman" w:cs="Times New Roman"/>
            <w:sz w:val="24"/>
            <w:szCs w:val="24"/>
            <w:lang w:val="en-US"/>
          </w:rPr>
          <w:delText xml:space="preserve">by being </w:delText>
        </w:r>
        <w:r w:rsidR="005E5C06" w:rsidRPr="00CE0916" w:rsidDel="007F4A67">
          <w:rPr>
            <w:rFonts w:ascii="Times New Roman" w:hAnsi="Times New Roman" w:cs="Times New Roman"/>
            <w:sz w:val="24"/>
            <w:szCs w:val="24"/>
            <w:lang w:val="en-US"/>
          </w:rPr>
          <w:delText xml:space="preserve">placed on the ground </w:delText>
        </w:r>
        <w:r w:rsidRPr="00CE0916" w:rsidDel="007F4A67">
          <w:rPr>
            <w:rFonts w:ascii="Times New Roman" w:hAnsi="Times New Roman" w:cs="Times New Roman"/>
            <w:sz w:val="24"/>
            <w:szCs w:val="24"/>
            <w:lang w:val="en-US"/>
          </w:rPr>
          <w:delText>under the center of the person’s chest</w:delText>
        </w:r>
      </w:del>
      <w:del w:id="87" w:author="S wk" w:date="2018-08-15T22:20:00Z">
        <w:r w:rsidRPr="00CE0916" w:rsidDel="008A3816">
          <w:rPr>
            <w:rFonts w:ascii="Times New Roman" w:hAnsi="Times New Roman" w:cs="Times New Roman"/>
            <w:sz w:val="24"/>
            <w:szCs w:val="24"/>
            <w:lang w:val="en-US"/>
          </w:rPr>
          <w:delText xml:space="preserve">. </w:delText>
        </w:r>
      </w:del>
      <w:ins w:id="88" w:author="Sim Mong Chea" w:date="2018-08-15T21:25:00Z">
        <w:r w:rsidR="007F4A67">
          <w:rPr>
            <w:rFonts w:ascii="Times New Roman" w:hAnsi="Times New Roman" w:cs="Times New Roman"/>
            <w:sz w:val="24"/>
            <w:szCs w:val="24"/>
            <w:lang w:val="en-US"/>
          </w:rPr>
          <w:t>Typically, such</w:t>
        </w:r>
      </w:ins>
      <w:ins w:id="89" w:author="Sim Mong Chea" w:date="2018-08-15T21:27:00Z">
        <w:r w:rsidR="007F4A67">
          <w:rPr>
            <w:rFonts w:ascii="Times New Roman" w:hAnsi="Times New Roman" w:cs="Times New Roman"/>
            <w:sz w:val="24"/>
            <w:szCs w:val="24"/>
            <w:lang w:val="en-US"/>
          </w:rPr>
          <w:t xml:space="preserve"> a</w:t>
        </w:r>
      </w:ins>
      <w:ins w:id="90" w:author="Sim Mong Chea" w:date="2018-08-15T21:25:00Z">
        <w:r w:rsidR="007F4A67">
          <w:rPr>
            <w:rFonts w:ascii="Times New Roman" w:hAnsi="Times New Roman" w:cs="Times New Roman"/>
            <w:sz w:val="24"/>
            <w:szCs w:val="24"/>
            <w:lang w:val="en-US"/>
          </w:rPr>
          <w:t xml:space="preserve"> device </w:t>
        </w:r>
      </w:ins>
      <w:ins w:id="91" w:author="Sim Mong Chea" w:date="2018-08-15T21:27:00Z">
        <w:r w:rsidR="007F4A67">
          <w:rPr>
            <w:rFonts w:ascii="Times New Roman" w:hAnsi="Times New Roman" w:cs="Times New Roman"/>
            <w:sz w:val="24"/>
            <w:szCs w:val="24"/>
            <w:lang w:val="en-US"/>
          </w:rPr>
          <w:t>is</w:t>
        </w:r>
      </w:ins>
      <w:ins w:id="92" w:author="Sim Mong Chea" w:date="2018-08-15T21:25:00Z">
        <w:r w:rsidR="007F4A67">
          <w:rPr>
            <w:rFonts w:ascii="Times New Roman" w:hAnsi="Times New Roman" w:cs="Times New Roman"/>
            <w:sz w:val="24"/>
            <w:szCs w:val="24"/>
            <w:lang w:val="en-US"/>
          </w:rPr>
          <w:t xml:space="preserve"> placed on the ground directly below the prone person’s chest</w:t>
        </w:r>
      </w:ins>
      <w:ins w:id="93" w:author="Sim Mong Chea" w:date="2018-08-15T21:26:00Z">
        <w:r w:rsidR="007F4A67">
          <w:rPr>
            <w:rFonts w:ascii="Times New Roman" w:hAnsi="Times New Roman" w:cs="Times New Roman"/>
            <w:sz w:val="24"/>
            <w:szCs w:val="24"/>
            <w:lang w:val="en-US"/>
          </w:rPr>
          <w:t xml:space="preserve">. The device will record a push-up count whenever the person’s chest </w:t>
        </w:r>
      </w:ins>
      <w:ins w:id="94" w:author="Sim Mong Chea" w:date="2018-08-15T21:27:00Z">
        <w:del w:id="95" w:author="S wk" w:date="2018-08-15T22:20:00Z">
          <w:r w:rsidR="007F4A67" w:rsidDel="008A3816">
            <w:rPr>
              <w:rFonts w:ascii="Times New Roman" w:hAnsi="Times New Roman" w:cs="Times New Roman"/>
              <w:sz w:val="24"/>
              <w:szCs w:val="24"/>
              <w:lang w:val="en-US"/>
            </w:rPr>
            <w:delText>approaches</w:delText>
          </w:r>
        </w:del>
      </w:ins>
      <w:ins w:id="96" w:author="Sim Mong Chea" w:date="2018-08-15T21:26:00Z">
        <w:del w:id="97" w:author="S wk" w:date="2018-08-15T22:20:00Z">
          <w:r w:rsidR="007F4A67" w:rsidDel="008A3816">
            <w:rPr>
              <w:rFonts w:ascii="Times New Roman" w:hAnsi="Times New Roman" w:cs="Times New Roman"/>
              <w:sz w:val="24"/>
              <w:szCs w:val="24"/>
              <w:lang w:val="en-US"/>
            </w:rPr>
            <w:delText xml:space="preserve"> within a certain distance from the device.</w:delText>
          </w:r>
        </w:del>
      </w:ins>
      <w:ins w:id="98" w:author="S wk" w:date="2018-08-15T22:20:00Z">
        <w:r w:rsidR="008A3816">
          <w:rPr>
            <w:rFonts w:ascii="Times New Roman" w:hAnsi="Times New Roman" w:cs="Times New Roman"/>
            <w:sz w:val="24"/>
            <w:szCs w:val="24"/>
            <w:lang w:val="en-US"/>
          </w:rPr>
          <w:t>compresses the pressure plate of the device.</w:t>
        </w:r>
      </w:ins>
    </w:p>
    <w:p w14:paraId="31F58C36" w14:textId="3A013D59" w:rsidR="00CE0916" w:rsidRDefault="007F4A67" w:rsidP="007843FF">
      <w:pPr>
        <w:spacing w:line="360" w:lineRule="auto"/>
        <w:rPr>
          <w:rFonts w:ascii="Times New Roman" w:hAnsi="Times New Roman" w:cs="Times New Roman"/>
          <w:sz w:val="24"/>
          <w:szCs w:val="24"/>
          <w:u w:val="single"/>
          <w:lang w:val="en-US"/>
        </w:rPr>
      </w:pPr>
      <w:ins w:id="99" w:author="Sim Mong Chea" w:date="2018-08-15T21:28:00Z">
        <w:r>
          <w:rPr>
            <w:rFonts w:ascii="Times New Roman" w:hAnsi="Times New Roman" w:cs="Times New Roman"/>
            <w:sz w:val="24"/>
            <w:szCs w:val="24"/>
            <w:lang w:val="en-US"/>
          </w:rPr>
          <w:t xml:space="preserve">One shortcoming of this device is that it is not able to </w:t>
        </w:r>
      </w:ins>
      <w:ins w:id="100" w:author="Sim Mong Chea" w:date="2018-08-15T21:31:00Z">
        <w:r w:rsidR="006C72CD">
          <w:rPr>
            <w:rFonts w:ascii="Times New Roman" w:hAnsi="Times New Roman" w:cs="Times New Roman"/>
            <w:sz w:val="24"/>
            <w:szCs w:val="24"/>
            <w:lang w:val="en-US"/>
          </w:rPr>
          <w:t>validate</w:t>
        </w:r>
      </w:ins>
      <w:ins w:id="101" w:author="Sim Mong Chea" w:date="2018-08-15T21:28:00Z">
        <w:r>
          <w:rPr>
            <w:rFonts w:ascii="Times New Roman" w:hAnsi="Times New Roman" w:cs="Times New Roman"/>
            <w:sz w:val="24"/>
            <w:szCs w:val="24"/>
            <w:lang w:val="en-US"/>
          </w:rPr>
          <w:t xml:space="preserve"> the posture of the person </w:t>
        </w:r>
      </w:ins>
      <w:ins w:id="102" w:author="Sim Mong Chea" w:date="2018-08-15T21:29:00Z">
        <w:r>
          <w:rPr>
            <w:rFonts w:ascii="Times New Roman" w:hAnsi="Times New Roman" w:cs="Times New Roman"/>
            <w:sz w:val="24"/>
            <w:szCs w:val="24"/>
            <w:lang w:val="en-US"/>
          </w:rPr>
          <w:t xml:space="preserve">who is doing the push-ups. </w:t>
        </w:r>
      </w:ins>
      <w:ins w:id="103" w:author="Sim Mong Chea" w:date="2018-08-15T21:30:00Z">
        <w:r>
          <w:rPr>
            <w:rFonts w:ascii="Times New Roman" w:hAnsi="Times New Roman" w:cs="Times New Roman"/>
            <w:sz w:val="24"/>
            <w:szCs w:val="24"/>
            <w:lang w:val="en-US"/>
          </w:rPr>
          <w:t>Push-ups with unacceptable postures can be counted</w:t>
        </w:r>
      </w:ins>
      <w:ins w:id="104" w:author="Sim Mong Chea" w:date="2018-08-15T21:32:00Z">
        <w:r w:rsidR="006C72CD">
          <w:rPr>
            <w:rFonts w:ascii="Times New Roman" w:hAnsi="Times New Roman" w:cs="Times New Roman"/>
            <w:sz w:val="24"/>
            <w:szCs w:val="24"/>
            <w:lang w:val="en-US"/>
          </w:rPr>
          <w:t xml:space="preserve">. </w:t>
        </w:r>
      </w:ins>
      <w:del w:id="105" w:author="Sim Mong Chea" w:date="2018-08-15T21:32:00Z">
        <w:r w:rsidR="0091577B" w:rsidRPr="00CE0916" w:rsidDel="006C72CD">
          <w:rPr>
            <w:rFonts w:ascii="Times New Roman" w:hAnsi="Times New Roman" w:cs="Times New Roman"/>
            <w:sz w:val="24"/>
            <w:szCs w:val="24"/>
            <w:lang w:val="en-US"/>
          </w:rPr>
          <w:delText xml:space="preserve">Inaccuracies result from the devices being unable to detect the posture of the person, a person may not always have to do push-ups correctly for the device to record it as valid. </w:delText>
        </w:r>
      </w:del>
      <w:r w:rsidR="0091577B" w:rsidRPr="00CE0916">
        <w:rPr>
          <w:rFonts w:ascii="Times New Roman" w:hAnsi="Times New Roman" w:cs="Times New Roman"/>
          <w:sz w:val="24"/>
          <w:szCs w:val="24"/>
          <w:lang w:val="en-US"/>
        </w:rPr>
        <w:t>For example, a person’s back may not be straight when doing push-ups, which might make it easier for the person to do push-ups.</w:t>
      </w:r>
      <w:r w:rsidR="00EC3C7B" w:rsidRPr="00CE0916">
        <w:rPr>
          <w:rFonts w:ascii="Times New Roman" w:hAnsi="Times New Roman" w:cs="Times New Roman"/>
          <w:sz w:val="24"/>
          <w:szCs w:val="24"/>
          <w:lang w:val="en-US"/>
        </w:rPr>
        <w:br/>
      </w:r>
      <w:r w:rsidR="00EC3C7B" w:rsidRPr="00CE0916">
        <w:rPr>
          <w:rFonts w:ascii="Times New Roman" w:hAnsi="Times New Roman" w:cs="Times New Roman"/>
          <w:sz w:val="24"/>
          <w:szCs w:val="24"/>
          <w:lang w:val="en-US"/>
        </w:rPr>
        <w:br/>
      </w:r>
    </w:p>
    <w:p w14:paraId="04140E44" w14:textId="77777777" w:rsidR="00CE0916" w:rsidRDefault="00CE0916" w:rsidP="000D7041">
      <w:pPr>
        <w:spacing w:line="360" w:lineRule="auto"/>
        <w:rPr>
          <w:rFonts w:ascii="Times New Roman" w:hAnsi="Times New Roman" w:cs="Times New Roman"/>
          <w:sz w:val="24"/>
          <w:szCs w:val="24"/>
          <w:u w:val="single"/>
          <w:lang w:val="en-US"/>
        </w:rPr>
      </w:pPr>
    </w:p>
    <w:p w14:paraId="4BC78E97" w14:textId="77777777" w:rsidR="00CE0916" w:rsidRDefault="00CE0916" w:rsidP="000D7041">
      <w:pPr>
        <w:spacing w:line="360" w:lineRule="auto"/>
        <w:rPr>
          <w:rFonts w:ascii="Times New Roman" w:hAnsi="Times New Roman" w:cs="Times New Roman"/>
          <w:sz w:val="24"/>
          <w:szCs w:val="24"/>
          <w:u w:val="single"/>
          <w:lang w:val="en-US"/>
        </w:rPr>
      </w:pPr>
    </w:p>
    <w:p w14:paraId="018004C5" w14:textId="77777777" w:rsidR="00CE0916" w:rsidRDefault="00CE0916" w:rsidP="000D7041">
      <w:pPr>
        <w:spacing w:line="360" w:lineRule="auto"/>
        <w:rPr>
          <w:rFonts w:ascii="Times New Roman" w:hAnsi="Times New Roman" w:cs="Times New Roman"/>
          <w:sz w:val="24"/>
          <w:szCs w:val="24"/>
          <w:u w:val="single"/>
          <w:lang w:val="en-US"/>
        </w:rPr>
      </w:pPr>
    </w:p>
    <w:p w14:paraId="6A8BCE15" w14:textId="77777777" w:rsidR="00CE0916" w:rsidRDefault="00CE0916" w:rsidP="000D7041">
      <w:pPr>
        <w:spacing w:line="360" w:lineRule="auto"/>
        <w:rPr>
          <w:rFonts w:ascii="Times New Roman" w:hAnsi="Times New Roman" w:cs="Times New Roman"/>
          <w:sz w:val="24"/>
          <w:szCs w:val="24"/>
          <w:u w:val="single"/>
          <w:lang w:val="en-US"/>
        </w:rPr>
      </w:pPr>
    </w:p>
    <w:p w14:paraId="6170B50E" w14:textId="77777777" w:rsidR="00CE0916" w:rsidRDefault="00CE0916" w:rsidP="000D7041">
      <w:pPr>
        <w:spacing w:line="360" w:lineRule="auto"/>
        <w:rPr>
          <w:rFonts w:ascii="Times New Roman" w:hAnsi="Times New Roman" w:cs="Times New Roman"/>
          <w:sz w:val="24"/>
          <w:szCs w:val="24"/>
          <w:u w:val="single"/>
          <w:lang w:val="en-US"/>
        </w:rPr>
      </w:pPr>
    </w:p>
    <w:p w14:paraId="2A5D1166" w14:textId="106DDAD4" w:rsidR="00EC3C7B" w:rsidRPr="00CE0916" w:rsidRDefault="00EC3C7B"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u w:val="single"/>
          <w:lang w:val="en-US"/>
        </w:rPr>
        <w:t>Push-up counter mobile applications</w:t>
      </w:r>
      <w:r w:rsidR="006729B0" w:rsidRPr="00CE0916">
        <w:rPr>
          <w:rFonts w:ascii="Times New Roman" w:hAnsi="Times New Roman" w:cs="Times New Roman"/>
          <w:sz w:val="24"/>
          <w:szCs w:val="24"/>
          <w:u w:val="single"/>
          <w:lang w:val="en-US"/>
        </w:rPr>
        <w:t>:</w:t>
      </w:r>
    </w:p>
    <w:p w14:paraId="31B800BE" w14:textId="0C92ED5C" w:rsidR="00D4182F" w:rsidRPr="00CE0916" w:rsidRDefault="000B1F42">
      <w:pPr>
        <w:spacing w:line="360" w:lineRule="auto"/>
        <w:jc w:val="both"/>
        <w:rPr>
          <w:rFonts w:ascii="Times New Roman" w:hAnsi="Times New Roman" w:cs="Times New Roman"/>
          <w:sz w:val="24"/>
          <w:szCs w:val="24"/>
          <w:lang w:val="en-US"/>
        </w:rPr>
        <w:pPrChange w:id="106" w:author="Sim Mong Chea" w:date="2018-08-15T21:32:00Z">
          <w:pPr>
            <w:spacing w:line="360" w:lineRule="auto"/>
          </w:pPr>
        </w:pPrChange>
      </w:pPr>
      <w:r w:rsidRPr="00CE0916">
        <w:rPr>
          <w:rFonts w:ascii="Times New Roman" w:hAnsi="Times New Roman" w:cs="Times New Roman"/>
          <w:sz w:val="24"/>
          <w:szCs w:val="24"/>
          <w:lang w:val="en-US"/>
        </w:rPr>
        <w:t>Push-up counters also come in the form of mobile applications. The mobile applications make use of the infrared proximity sensors on the phone to record push-ups. By constantly sensing the light levels of its surrounding, it can determine if a person has completed a push up.</w:t>
      </w:r>
    </w:p>
    <w:p w14:paraId="1BAD7804" w14:textId="6D02C0BC" w:rsidR="006C1D68" w:rsidRPr="00CE0916" w:rsidRDefault="006C0062">
      <w:pPr>
        <w:spacing w:line="360" w:lineRule="auto"/>
        <w:jc w:val="both"/>
        <w:rPr>
          <w:rFonts w:ascii="Times New Roman" w:hAnsi="Times New Roman" w:cs="Times New Roman"/>
          <w:sz w:val="24"/>
          <w:szCs w:val="24"/>
          <w:lang w:val="en-US"/>
        </w:rPr>
        <w:pPrChange w:id="107" w:author="Sim Mong Chea" w:date="2018-08-15T21:32:00Z">
          <w:pPr>
            <w:spacing w:line="360" w:lineRule="auto"/>
          </w:pPr>
        </w:pPrChange>
      </w:pPr>
      <w:r w:rsidRPr="00CE0916">
        <w:rPr>
          <w:rFonts w:ascii="Times New Roman" w:hAnsi="Times New Roman" w:cs="Times New Roman"/>
          <w:sz w:val="24"/>
          <w:szCs w:val="24"/>
          <w:lang w:val="en-US"/>
        </w:rPr>
        <w:t xml:space="preserve">When placed in different light conditions, its ability to accurately record push-ups is </w:t>
      </w:r>
      <w:r w:rsidR="00DE1549" w:rsidRPr="00CE0916">
        <w:rPr>
          <w:rFonts w:ascii="Times New Roman" w:hAnsi="Times New Roman" w:cs="Times New Roman"/>
          <w:sz w:val="24"/>
          <w:szCs w:val="24"/>
          <w:lang w:val="en-US"/>
        </w:rPr>
        <w:t>limited</w:t>
      </w:r>
      <w:r w:rsidRPr="00CE0916">
        <w:rPr>
          <w:rFonts w:ascii="Times New Roman" w:hAnsi="Times New Roman" w:cs="Times New Roman"/>
          <w:sz w:val="24"/>
          <w:szCs w:val="24"/>
          <w:lang w:val="en-US"/>
        </w:rPr>
        <w:t xml:space="preserve"> as </w:t>
      </w:r>
      <w:r w:rsidR="00A71209" w:rsidRPr="00CE0916">
        <w:rPr>
          <w:rFonts w:ascii="Times New Roman" w:hAnsi="Times New Roman" w:cs="Times New Roman"/>
          <w:sz w:val="24"/>
          <w:szCs w:val="24"/>
          <w:lang w:val="en-US"/>
        </w:rPr>
        <w:t xml:space="preserve">the surrounding light intensity fluctuates and </w:t>
      </w:r>
      <w:del w:id="108" w:author="S wk" w:date="2018-08-15T22:21:00Z">
        <w:r w:rsidR="00A71209" w:rsidRPr="00CE0916" w:rsidDel="008A3816">
          <w:rPr>
            <w:rFonts w:ascii="Times New Roman" w:hAnsi="Times New Roman" w:cs="Times New Roman"/>
            <w:sz w:val="24"/>
            <w:szCs w:val="24"/>
            <w:lang w:val="en-US"/>
          </w:rPr>
          <w:delText>does not accurately display the distance</w:delText>
        </w:r>
      </w:del>
      <w:ins w:id="109" w:author="S wk" w:date="2018-08-15T22:21:00Z">
        <w:r w:rsidR="008A3816">
          <w:rPr>
            <w:rFonts w:ascii="Times New Roman" w:hAnsi="Times New Roman" w:cs="Times New Roman"/>
            <w:sz w:val="24"/>
            <w:szCs w:val="24"/>
            <w:lang w:val="en-US"/>
          </w:rPr>
          <w:t xml:space="preserve">the infrared proximity sensor is unable to pick up </w:t>
        </w:r>
      </w:ins>
      <w:ins w:id="110" w:author="S wk" w:date="2018-08-15T22:22:00Z">
        <w:r w:rsidR="008A3816">
          <w:rPr>
            <w:rFonts w:ascii="Times New Roman" w:hAnsi="Times New Roman" w:cs="Times New Roman"/>
            <w:sz w:val="24"/>
            <w:szCs w:val="24"/>
            <w:lang w:val="en-US"/>
          </w:rPr>
          <w:t>push-ups</w:t>
        </w:r>
      </w:ins>
      <w:r w:rsidR="00A71209" w:rsidRPr="00CE0916">
        <w:rPr>
          <w:rFonts w:ascii="Times New Roman" w:hAnsi="Times New Roman" w:cs="Times New Roman"/>
          <w:sz w:val="24"/>
          <w:szCs w:val="24"/>
          <w:lang w:val="en-US"/>
        </w:rPr>
        <w:t xml:space="preserve">. </w:t>
      </w:r>
    </w:p>
    <w:p w14:paraId="4ACB10F3" w14:textId="77777777"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br w:type="page"/>
      </w:r>
    </w:p>
    <w:p w14:paraId="76DB1248" w14:textId="79D0F3D0" w:rsidR="001774CF" w:rsidRPr="00CE0916" w:rsidRDefault="001774CF" w:rsidP="000D7041">
      <w:pPr>
        <w:spacing w:line="360" w:lineRule="auto"/>
        <w:jc w:val="center"/>
        <w:rPr>
          <w:rFonts w:ascii="Times New Roman" w:hAnsi="Times New Roman" w:cs="Times New Roman"/>
          <w:b/>
          <w:sz w:val="24"/>
          <w:szCs w:val="24"/>
          <w:lang w:val="en-US"/>
        </w:rPr>
      </w:pPr>
      <w:r w:rsidRPr="00CE0916">
        <w:rPr>
          <w:rFonts w:ascii="Times New Roman" w:hAnsi="Times New Roman" w:cs="Times New Roman"/>
          <w:b/>
          <w:sz w:val="24"/>
          <w:szCs w:val="24"/>
          <w:lang w:val="en-US"/>
        </w:rPr>
        <w:lastRenderedPageBreak/>
        <w:t>SOLUTION DESIGN</w:t>
      </w:r>
    </w:p>
    <w:p w14:paraId="103F4B31" w14:textId="1B7E11F2" w:rsidR="006729B0" w:rsidRPr="006C72CD" w:rsidRDefault="006C72CD">
      <w:pPr>
        <w:spacing w:line="360" w:lineRule="auto"/>
        <w:jc w:val="both"/>
        <w:rPr>
          <w:rFonts w:ascii="Times New Roman" w:hAnsi="Times New Roman" w:cs="Times New Roman"/>
          <w:sz w:val="24"/>
          <w:szCs w:val="24"/>
          <w:lang w:val="en-US"/>
          <w:rPrChange w:id="111" w:author="Sim Mong Chea" w:date="2018-08-15T21:34:00Z">
            <w:rPr>
              <w:rFonts w:ascii="Times New Roman" w:hAnsi="Times New Roman" w:cs="Times New Roman"/>
              <w:b/>
              <w:sz w:val="24"/>
              <w:szCs w:val="24"/>
              <w:lang w:val="en-US"/>
            </w:rPr>
          </w:rPrChange>
        </w:rPr>
        <w:pPrChange w:id="112" w:author="Sim Mong Chea" w:date="2018-08-15T21:36:00Z">
          <w:pPr>
            <w:spacing w:line="360" w:lineRule="auto"/>
          </w:pPr>
        </w:pPrChange>
      </w:pPr>
      <w:proofErr w:type="gramStart"/>
      <w:ins w:id="113" w:author="Sim Mong Chea" w:date="2018-08-15T21:35:00Z">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build a push-up counter which </w:t>
        </w:r>
      </w:ins>
      <w:ins w:id="114" w:author="Sim Mong Chea" w:date="2018-08-15T21:38:00Z">
        <w:r>
          <w:rPr>
            <w:rFonts w:ascii="Times New Roman" w:hAnsi="Times New Roman" w:cs="Times New Roman"/>
            <w:sz w:val="24"/>
            <w:szCs w:val="24"/>
            <w:lang w:val="en-US"/>
          </w:rPr>
          <w:t>only</w:t>
        </w:r>
      </w:ins>
      <w:ins w:id="115" w:author="Sim Mong Chea" w:date="2018-08-15T21:35:00Z">
        <w:r>
          <w:rPr>
            <w:rFonts w:ascii="Times New Roman" w:hAnsi="Times New Roman" w:cs="Times New Roman"/>
            <w:sz w:val="24"/>
            <w:szCs w:val="24"/>
            <w:lang w:val="en-US"/>
          </w:rPr>
          <w:t xml:space="preserve"> </w:t>
        </w:r>
      </w:ins>
      <w:ins w:id="116" w:author="Sim Mong Chea" w:date="2018-08-15T21:36:00Z">
        <w:r>
          <w:rPr>
            <w:rFonts w:ascii="Times New Roman" w:hAnsi="Times New Roman" w:cs="Times New Roman"/>
            <w:sz w:val="24"/>
            <w:szCs w:val="24"/>
            <w:lang w:val="en-US"/>
          </w:rPr>
          <w:t>count</w:t>
        </w:r>
      </w:ins>
      <w:ins w:id="117" w:author="Sim Mong Chea" w:date="2018-08-15T21:38:00Z">
        <w:r>
          <w:rPr>
            <w:rFonts w:ascii="Times New Roman" w:hAnsi="Times New Roman" w:cs="Times New Roman"/>
            <w:sz w:val="24"/>
            <w:szCs w:val="24"/>
            <w:lang w:val="en-US"/>
          </w:rPr>
          <w:t>s</w:t>
        </w:r>
      </w:ins>
      <w:ins w:id="118" w:author="Sim Mong Chea" w:date="2018-08-15T21:36:00Z">
        <w:r>
          <w:rPr>
            <w:rFonts w:ascii="Times New Roman" w:hAnsi="Times New Roman" w:cs="Times New Roman"/>
            <w:sz w:val="24"/>
            <w:szCs w:val="24"/>
            <w:lang w:val="en-US"/>
          </w:rPr>
          <w:t xml:space="preserve"> a push-up only when the </w:t>
        </w:r>
      </w:ins>
      <w:ins w:id="119" w:author="Sim Mong Chea" w:date="2018-08-15T21:39:00Z">
        <w:r>
          <w:rPr>
            <w:rFonts w:ascii="Times New Roman" w:hAnsi="Times New Roman" w:cs="Times New Roman"/>
            <w:sz w:val="24"/>
            <w:szCs w:val="24"/>
            <w:lang w:val="en-US"/>
          </w:rPr>
          <w:t xml:space="preserve">person’s </w:t>
        </w:r>
      </w:ins>
      <w:ins w:id="120" w:author="Sim Mong Chea" w:date="2018-08-15T21:36:00Z">
        <w:r>
          <w:rPr>
            <w:rFonts w:ascii="Times New Roman" w:hAnsi="Times New Roman" w:cs="Times New Roman"/>
            <w:sz w:val="24"/>
            <w:szCs w:val="24"/>
            <w:lang w:val="en-US"/>
          </w:rPr>
          <w:t xml:space="preserve">chest is descended to </w:t>
        </w:r>
      </w:ins>
      <w:ins w:id="121" w:author="Sim Mong Chea" w:date="2018-08-15T21:39:00Z">
        <w:r>
          <w:rPr>
            <w:rFonts w:ascii="Times New Roman" w:hAnsi="Times New Roman" w:cs="Times New Roman"/>
            <w:sz w:val="24"/>
            <w:szCs w:val="24"/>
            <w:lang w:val="en-US"/>
          </w:rPr>
          <w:t xml:space="preserve">a distance of </w:t>
        </w:r>
      </w:ins>
      <w:ins w:id="122" w:author="S wk" w:date="2018-08-15T22:22:00Z">
        <w:r w:rsidR="0067365C">
          <w:rPr>
            <w:rFonts w:ascii="Times New Roman" w:hAnsi="Times New Roman" w:cs="Times New Roman"/>
            <w:sz w:val="24"/>
            <w:szCs w:val="24"/>
            <w:lang w:val="en-US"/>
          </w:rPr>
          <w:t>6</w:t>
        </w:r>
      </w:ins>
      <w:commentRangeStart w:id="123"/>
      <w:ins w:id="124" w:author="Sim Mong Chea" w:date="2018-08-15T21:36:00Z">
        <w:del w:id="125" w:author="S wk" w:date="2018-08-15T22:22:00Z">
          <w:r w:rsidDel="0067365C">
            <w:rPr>
              <w:rFonts w:ascii="Times New Roman" w:hAnsi="Times New Roman" w:cs="Times New Roman"/>
              <w:sz w:val="24"/>
              <w:szCs w:val="24"/>
              <w:lang w:val="en-US"/>
            </w:rPr>
            <w:delText>10</w:delText>
          </w:r>
        </w:del>
      </w:ins>
      <w:ins w:id="126" w:author="Sim Mong Chea" w:date="2018-08-15T21:37:00Z">
        <w:r>
          <w:rPr>
            <w:rFonts w:ascii="Times New Roman" w:hAnsi="Times New Roman" w:cs="Times New Roman"/>
            <w:sz w:val="24"/>
            <w:szCs w:val="24"/>
            <w:lang w:val="en-US"/>
          </w:rPr>
          <w:t>-</w:t>
        </w:r>
      </w:ins>
      <w:ins w:id="127" w:author="Sim Mong Chea" w:date="2018-08-15T21:36:00Z">
        <w:r>
          <w:rPr>
            <w:rFonts w:ascii="Times New Roman" w:hAnsi="Times New Roman" w:cs="Times New Roman"/>
            <w:sz w:val="24"/>
            <w:szCs w:val="24"/>
            <w:lang w:val="en-US"/>
          </w:rPr>
          <w:t xml:space="preserve">cm </w:t>
        </w:r>
      </w:ins>
      <w:commentRangeEnd w:id="123"/>
      <w:ins w:id="128" w:author="Sim Mong Chea" w:date="2018-08-15T21:37:00Z">
        <w:r>
          <w:rPr>
            <w:rStyle w:val="CommentReference"/>
          </w:rPr>
          <w:commentReference w:id="123"/>
        </w:r>
      </w:ins>
      <w:ins w:id="129" w:author="Sim Mong Chea" w:date="2018-08-15T21:36:00Z">
        <w:r>
          <w:rPr>
            <w:rFonts w:ascii="Times New Roman" w:hAnsi="Times New Roman" w:cs="Times New Roman"/>
            <w:sz w:val="24"/>
            <w:szCs w:val="24"/>
            <w:lang w:val="en-US"/>
          </w:rPr>
          <w:t>off the groun</w:t>
        </w:r>
      </w:ins>
      <w:ins w:id="130" w:author="Sim Mong Chea" w:date="2018-08-15T21:37:00Z">
        <w:r>
          <w:rPr>
            <w:rFonts w:ascii="Times New Roman" w:hAnsi="Times New Roman" w:cs="Times New Roman"/>
            <w:sz w:val="24"/>
            <w:szCs w:val="24"/>
            <w:lang w:val="en-US"/>
          </w:rPr>
          <w:t xml:space="preserve">d </w:t>
        </w:r>
      </w:ins>
      <w:ins w:id="131" w:author="Sim Mong Chea" w:date="2018-08-15T21:38:00Z">
        <w:r w:rsidRPr="006C72CD">
          <w:rPr>
            <w:rFonts w:ascii="Times New Roman" w:hAnsi="Times New Roman" w:cs="Times New Roman"/>
            <w:b/>
            <w:sz w:val="24"/>
            <w:szCs w:val="24"/>
            <w:lang w:val="en-US"/>
            <w:rPrChange w:id="132" w:author="Sim Mong Chea" w:date="2018-08-15T21:39:00Z">
              <w:rPr>
                <w:rFonts w:ascii="Times New Roman" w:hAnsi="Times New Roman" w:cs="Times New Roman"/>
                <w:sz w:val="24"/>
                <w:szCs w:val="24"/>
                <w:lang w:val="en-US"/>
              </w:rPr>
            </w:rPrChange>
          </w:rPr>
          <w:t>and</w:t>
        </w:r>
      </w:ins>
      <w:ins w:id="133" w:author="Sim Mong Chea" w:date="2018-08-15T21:37:00Z">
        <w:r>
          <w:rPr>
            <w:rFonts w:ascii="Times New Roman" w:hAnsi="Times New Roman" w:cs="Times New Roman"/>
            <w:sz w:val="24"/>
            <w:szCs w:val="24"/>
            <w:lang w:val="en-US"/>
          </w:rPr>
          <w:t xml:space="preserve"> when the person’s back is str</w:t>
        </w:r>
      </w:ins>
      <w:ins w:id="134" w:author="Sim Mong Chea" w:date="2018-08-15T21:38:00Z">
        <w:r>
          <w:rPr>
            <w:rFonts w:ascii="Times New Roman" w:hAnsi="Times New Roman" w:cs="Times New Roman"/>
            <w:sz w:val="24"/>
            <w:szCs w:val="24"/>
            <w:lang w:val="en-US"/>
          </w:rPr>
          <w:t xml:space="preserve">aightened, we proposed the following design. </w:t>
        </w:r>
      </w:ins>
    </w:p>
    <w:tbl>
      <w:tblPr>
        <w:tblStyle w:val="TableGrid"/>
        <w:tblW w:w="0" w:type="auto"/>
        <w:tblLook w:val="04A0" w:firstRow="1" w:lastRow="0" w:firstColumn="1" w:lastColumn="0" w:noHBand="0" w:noVBand="1"/>
      </w:tblPr>
      <w:tblGrid>
        <w:gridCol w:w="4508"/>
        <w:gridCol w:w="4508"/>
        <w:tblGridChange w:id="135">
          <w:tblGrid>
            <w:gridCol w:w="4508"/>
            <w:gridCol w:w="4508"/>
          </w:tblGrid>
        </w:tblGridChange>
      </w:tblGrid>
      <w:tr w:rsidR="006C1D68" w:rsidRPr="00CE0916" w14:paraId="764A7F60" w14:textId="77777777" w:rsidTr="006C1D68">
        <w:tc>
          <w:tcPr>
            <w:tcW w:w="4508" w:type="dxa"/>
          </w:tcPr>
          <w:p w14:paraId="76B06430" w14:textId="38011F67" w:rsidR="006C1D68" w:rsidRPr="00CE0916" w:rsidRDefault="006C1D68"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Arduino Uno R3</w:t>
            </w:r>
          </w:p>
        </w:tc>
        <w:tc>
          <w:tcPr>
            <w:tcW w:w="4508" w:type="dxa"/>
          </w:tcPr>
          <w:p w14:paraId="68008065" w14:textId="3FA33BB9" w:rsidR="006C1D68" w:rsidRPr="00CE0916" w:rsidRDefault="006C1D68"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1</w:t>
            </w:r>
          </w:p>
        </w:tc>
      </w:tr>
      <w:tr w:rsidR="006C1D68" w:rsidRPr="00CE0916" w14:paraId="5857D1F6" w14:textId="77777777" w:rsidTr="006C1D68">
        <w:tc>
          <w:tcPr>
            <w:tcW w:w="4508" w:type="dxa"/>
          </w:tcPr>
          <w:p w14:paraId="23057A2A" w14:textId="5140D7CA" w:rsidR="006C1D68" w:rsidRPr="00CE0916" w:rsidRDefault="006C1D68"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Ultrasonic Sensor HC-SR04</w:t>
            </w:r>
          </w:p>
        </w:tc>
        <w:tc>
          <w:tcPr>
            <w:tcW w:w="4508" w:type="dxa"/>
          </w:tcPr>
          <w:p w14:paraId="242C7381" w14:textId="7436EBCA" w:rsidR="006C1D68" w:rsidRPr="00CE0916" w:rsidRDefault="006C1D68"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1</w:t>
            </w:r>
          </w:p>
        </w:tc>
      </w:tr>
      <w:tr w:rsidR="006C1D68" w:rsidRPr="00CE0916" w14:paraId="16043766" w14:textId="77777777" w:rsidTr="006C1D68">
        <w:tc>
          <w:tcPr>
            <w:tcW w:w="4508" w:type="dxa"/>
          </w:tcPr>
          <w:p w14:paraId="3C1EA9C0" w14:textId="76FF180F" w:rsidR="006C1D68" w:rsidRPr="00CE0916" w:rsidRDefault="006C1D68"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Passive Buzzer</w:t>
            </w:r>
          </w:p>
        </w:tc>
        <w:tc>
          <w:tcPr>
            <w:tcW w:w="4508" w:type="dxa"/>
          </w:tcPr>
          <w:p w14:paraId="7F630D5A" w14:textId="7A009E70" w:rsidR="006C1D68" w:rsidRPr="00CE0916" w:rsidRDefault="006C1D68"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1</w:t>
            </w:r>
          </w:p>
        </w:tc>
      </w:tr>
      <w:tr w:rsidR="006C1D68" w:rsidRPr="00CE0916" w14:paraId="732CA709" w14:textId="77777777" w:rsidTr="006C1D68">
        <w:tc>
          <w:tcPr>
            <w:tcW w:w="4508" w:type="dxa"/>
          </w:tcPr>
          <w:p w14:paraId="3ACE07B7" w14:textId="5AF7F6D9" w:rsidR="006C1D68" w:rsidRPr="00CE0916" w:rsidRDefault="006C1D68"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Liquid Crystal Display (LCD)</w:t>
            </w:r>
          </w:p>
        </w:tc>
        <w:tc>
          <w:tcPr>
            <w:tcW w:w="4508" w:type="dxa"/>
          </w:tcPr>
          <w:p w14:paraId="0D0AD226" w14:textId="04CB2AD9" w:rsidR="006C1D68" w:rsidRPr="00CE0916" w:rsidRDefault="006C1D68"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1</w:t>
            </w:r>
          </w:p>
        </w:tc>
      </w:tr>
      <w:tr w:rsidR="006C1D68" w:rsidRPr="00CE0916" w14:paraId="6C8A71B3" w14:textId="77777777" w:rsidTr="006C1D68">
        <w:tc>
          <w:tcPr>
            <w:tcW w:w="4508" w:type="dxa"/>
          </w:tcPr>
          <w:p w14:paraId="1310FD0F" w14:textId="415C1C32" w:rsidR="006C1D68" w:rsidRPr="00CE0916" w:rsidRDefault="006C1D68"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Flex Sensor</w:t>
            </w:r>
          </w:p>
        </w:tc>
        <w:tc>
          <w:tcPr>
            <w:tcW w:w="4508" w:type="dxa"/>
          </w:tcPr>
          <w:p w14:paraId="0DC8D46F" w14:textId="01377990" w:rsidR="006C1D68" w:rsidRPr="00CE0916" w:rsidRDefault="006C1D68"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1</w:t>
            </w:r>
          </w:p>
        </w:tc>
      </w:tr>
      <w:tr w:rsidR="006C1D68" w:rsidRPr="00CE0916" w14:paraId="471AF528" w14:textId="77777777" w:rsidTr="006C1D68">
        <w:tc>
          <w:tcPr>
            <w:tcW w:w="4508" w:type="dxa"/>
          </w:tcPr>
          <w:p w14:paraId="1638D5E4" w14:textId="2B53F97D" w:rsidR="006C1D68" w:rsidRPr="00CE0916" w:rsidRDefault="006C1D68"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Light Emitting Diode (LED)</w:t>
            </w:r>
          </w:p>
        </w:tc>
        <w:tc>
          <w:tcPr>
            <w:tcW w:w="4508" w:type="dxa"/>
          </w:tcPr>
          <w:p w14:paraId="1D725B08" w14:textId="483F3BAA" w:rsidR="006C1D68" w:rsidRPr="00CE0916" w:rsidRDefault="006C1D68"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1</w:t>
            </w:r>
          </w:p>
        </w:tc>
      </w:tr>
      <w:tr w:rsidR="006C1D68" w:rsidRPr="00CE0916" w14:paraId="1749A60F" w14:textId="77777777" w:rsidTr="006C1D68">
        <w:tc>
          <w:tcPr>
            <w:tcW w:w="4508" w:type="dxa"/>
          </w:tcPr>
          <w:p w14:paraId="703BE2A9" w14:textId="62FCC141" w:rsidR="006C1D68" w:rsidRPr="00CE0916" w:rsidRDefault="00851EF0"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Power Source</w:t>
            </w:r>
          </w:p>
        </w:tc>
        <w:tc>
          <w:tcPr>
            <w:tcW w:w="4508" w:type="dxa"/>
          </w:tcPr>
          <w:p w14:paraId="44735326" w14:textId="158EB85A" w:rsidR="006C1D68" w:rsidRPr="00CE0916" w:rsidRDefault="00851EF0"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1</w:t>
            </w:r>
          </w:p>
        </w:tc>
      </w:tr>
      <w:tr w:rsidR="006C1D68" w:rsidRPr="00CE0916" w14:paraId="2E18FED6" w14:textId="77777777" w:rsidTr="006C1D68">
        <w:tc>
          <w:tcPr>
            <w:tcW w:w="4508" w:type="dxa"/>
          </w:tcPr>
          <w:p w14:paraId="7F744B56" w14:textId="0176FC25" w:rsidR="006C1D68" w:rsidRPr="00CE0916" w:rsidRDefault="006C1D68"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Wire</w:t>
            </w:r>
          </w:p>
        </w:tc>
        <w:tc>
          <w:tcPr>
            <w:tcW w:w="4508" w:type="dxa"/>
          </w:tcPr>
          <w:p w14:paraId="2B7B23CB" w14:textId="5F6A8084" w:rsidR="006C1D68" w:rsidRPr="00CE0916" w:rsidRDefault="00190930"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15</w:t>
            </w:r>
          </w:p>
        </w:tc>
      </w:tr>
      <w:tr w:rsidR="008F77F6" w:rsidRPr="00CE0916" w:rsidDel="008F77F6" w14:paraId="4280C654" w14:textId="3E23A0CC" w:rsidTr="008F77F6">
        <w:tblPrEx>
          <w:tblW w:w="0" w:type="auto"/>
          <w:tblPrExChange w:id="136" w:author="S wk" w:date="2018-08-15T22:23:00Z">
            <w:tblPrEx>
              <w:tblW w:w="0" w:type="auto"/>
            </w:tblPrEx>
          </w:tblPrExChange>
        </w:tblPrEx>
        <w:trPr>
          <w:trHeight w:val="292"/>
          <w:del w:id="137" w:author="S wk" w:date="2018-08-15T22:23:00Z"/>
        </w:trPr>
        <w:tc>
          <w:tcPr>
            <w:tcW w:w="4508" w:type="dxa"/>
            <w:tcPrChange w:id="138" w:author="S wk" w:date="2018-08-15T22:23:00Z">
              <w:tcPr>
                <w:tcW w:w="4508" w:type="dxa"/>
              </w:tcPr>
            </w:tcPrChange>
          </w:tcPr>
          <w:p w14:paraId="20C18653" w14:textId="1B0B7461" w:rsidR="008F77F6" w:rsidRPr="00CE0916" w:rsidDel="008F77F6" w:rsidRDefault="008F77F6" w:rsidP="000D7041">
            <w:pPr>
              <w:spacing w:line="360" w:lineRule="auto"/>
              <w:rPr>
                <w:del w:id="139" w:author="S wk" w:date="2018-08-15T22:23:00Z"/>
                <w:rFonts w:ascii="Times New Roman" w:hAnsi="Times New Roman" w:cs="Times New Roman"/>
                <w:sz w:val="24"/>
                <w:szCs w:val="24"/>
                <w:lang w:val="en-US"/>
              </w:rPr>
            </w:pPr>
            <w:del w:id="140" w:author="S wk" w:date="2018-08-15T22:23:00Z">
              <w:r w:rsidRPr="00CE0916" w:rsidDel="008F77F6">
                <w:rPr>
                  <w:rFonts w:ascii="Times New Roman" w:hAnsi="Times New Roman" w:cs="Times New Roman"/>
                  <w:sz w:val="24"/>
                  <w:szCs w:val="24"/>
                  <w:lang w:val="en-US"/>
                </w:rPr>
                <w:delText>Battery</w:delText>
              </w:r>
            </w:del>
          </w:p>
        </w:tc>
        <w:tc>
          <w:tcPr>
            <w:tcW w:w="4508" w:type="dxa"/>
            <w:tcPrChange w:id="141" w:author="S wk" w:date="2018-08-15T22:23:00Z">
              <w:tcPr>
                <w:tcW w:w="4508" w:type="dxa"/>
              </w:tcPr>
            </w:tcPrChange>
          </w:tcPr>
          <w:p w14:paraId="3B4AE004" w14:textId="217C71BA" w:rsidR="008F77F6" w:rsidRPr="00CE0916" w:rsidDel="008F77F6" w:rsidRDefault="008F77F6" w:rsidP="000D7041">
            <w:pPr>
              <w:spacing w:line="360" w:lineRule="auto"/>
              <w:rPr>
                <w:del w:id="142" w:author="S wk" w:date="2018-08-15T22:23:00Z"/>
                <w:rFonts w:ascii="Times New Roman" w:hAnsi="Times New Roman" w:cs="Times New Roman"/>
                <w:sz w:val="24"/>
                <w:szCs w:val="24"/>
                <w:lang w:val="en-US"/>
              </w:rPr>
            </w:pPr>
            <w:del w:id="143" w:author="S wk" w:date="2018-08-15T22:22:00Z">
              <w:r w:rsidRPr="00CE0916" w:rsidDel="008F77F6">
                <w:rPr>
                  <w:rFonts w:ascii="Times New Roman" w:hAnsi="Times New Roman" w:cs="Times New Roman"/>
                  <w:sz w:val="24"/>
                  <w:szCs w:val="24"/>
                  <w:lang w:val="en-US"/>
                </w:rPr>
                <w:delText>1</w:delText>
              </w:r>
            </w:del>
          </w:p>
        </w:tc>
      </w:tr>
    </w:tbl>
    <w:p w14:paraId="4266217A" w14:textId="77777777" w:rsidR="006C1D68" w:rsidRPr="00CE0916" w:rsidRDefault="006C1D68" w:rsidP="000D7041">
      <w:pPr>
        <w:spacing w:line="360" w:lineRule="auto"/>
        <w:rPr>
          <w:rFonts w:ascii="Times New Roman" w:hAnsi="Times New Roman" w:cs="Times New Roman"/>
          <w:sz w:val="24"/>
          <w:szCs w:val="24"/>
          <w:lang w:val="en-US"/>
        </w:rPr>
      </w:pPr>
    </w:p>
    <w:p w14:paraId="742749F6" w14:textId="6AF36244" w:rsidR="00AA5805" w:rsidRPr="00CE0916" w:rsidRDefault="006C1D68" w:rsidP="006C72CD">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u w:val="single"/>
          <w:lang w:val="en-US"/>
        </w:rPr>
        <w:t>Arduino Uno R3</w:t>
      </w:r>
      <w:r w:rsidRPr="00CE0916">
        <w:rPr>
          <w:rFonts w:ascii="Times New Roman" w:hAnsi="Times New Roman" w:cs="Times New Roman"/>
          <w:sz w:val="24"/>
          <w:szCs w:val="24"/>
          <w:u w:val="single"/>
          <w:lang w:val="en-US"/>
        </w:rPr>
        <w:br/>
      </w:r>
      <w:r w:rsidRPr="00CE0916">
        <w:rPr>
          <w:rFonts w:ascii="Times New Roman" w:hAnsi="Times New Roman" w:cs="Times New Roman"/>
          <w:sz w:val="24"/>
          <w:szCs w:val="24"/>
        </w:rPr>
        <w:t>Arduino is an open-source electronics platform based on easy-to-use hardware and software. Arduino boards </w:t>
      </w:r>
      <w:r w:rsidR="00851EF0" w:rsidRPr="00CE0916">
        <w:rPr>
          <w:rFonts w:ascii="Times New Roman" w:hAnsi="Times New Roman" w:cs="Times New Roman"/>
          <w:sz w:val="24"/>
          <w:szCs w:val="24"/>
        </w:rPr>
        <w:t>can</w:t>
      </w:r>
      <w:r w:rsidRPr="00CE0916">
        <w:rPr>
          <w:rFonts w:ascii="Times New Roman" w:hAnsi="Times New Roman" w:cs="Times New Roman"/>
          <w:sz w:val="24"/>
          <w:szCs w:val="24"/>
        </w:rPr>
        <w:t xml:space="preserve"> read inputs - light on a sensor, a finger on a button, or a Twitter message - and turn it into an output - activating a motor, turning on an LED, publishing something online.</w:t>
      </w:r>
      <w:r w:rsidR="004F5A90" w:rsidRPr="00CE0916">
        <w:rPr>
          <w:rFonts w:ascii="Times New Roman" w:hAnsi="Times New Roman" w:cs="Times New Roman"/>
          <w:sz w:val="24"/>
          <w:szCs w:val="24"/>
        </w:rPr>
        <w:t xml:space="preserve"> </w:t>
      </w:r>
      <w:r w:rsidR="00C17169" w:rsidRPr="00CE0916">
        <w:rPr>
          <w:rFonts w:ascii="Times New Roman" w:hAnsi="Times New Roman" w:cs="Times New Roman"/>
          <w:sz w:val="24"/>
          <w:szCs w:val="24"/>
          <w:vertAlign w:val="superscript"/>
        </w:rPr>
        <w:t>[1]</w:t>
      </w:r>
      <w:r w:rsidR="00C17169" w:rsidRPr="00CE0916">
        <w:rPr>
          <w:rFonts w:ascii="Times New Roman" w:hAnsi="Times New Roman" w:cs="Times New Roman"/>
          <w:sz w:val="24"/>
          <w:szCs w:val="24"/>
        </w:rPr>
        <w:br/>
        <w:t xml:space="preserve">Through the Arduino Integrated Design Environment (IDE), users can configure the Arduino board to serve different purposes. </w:t>
      </w:r>
    </w:p>
    <w:p w14:paraId="584D3582" w14:textId="346E329F" w:rsidR="006C1D68" w:rsidRPr="00CE0916" w:rsidRDefault="006C1D68"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u w:val="single"/>
          <w:lang w:val="en-US"/>
        </w:rPr>
        <w:t>Ultrasonic Sensor HC-SR04</w:t>
      </w:r>
      <w:r w:rsidR="00C17169" w:rsidRPr="00CE0916">
        <w:rPr>
          <w:rFonts w:ascii="Times New Roman" w:hAnsi="Times New Roman" w:cs="Times New Roman"/>
          <w:sz w:val="24"/>
          <w:szCs w:val="24"/>
          <w:u w:val="single"/>
          <w:lang w:val="en-US"/>
        </w:rPr>
        <w:br/>
      </w:r>
      <w:r w:rsidR="00C17169" w:rsidRPr="00CE0916">
        <w:rPr>
          <w:rFonts w:ascii="Times New Roman" w:hAnsi="Times New Roman" w:cs="Times New Roman"/>
          <w:sz w:val="24"/>
          <w:szCs w:val="24"/>
        </w:rPr>
        <w:t xml:space="preserve">The Ultrasonic Sensor detects the distance of the closest object in front of the sensor (from 3 cm up to 400 cm). It works by sending out a burst of ultrasound and listening for the echo when it bounces </w:t>
      </w:r>
      <w:r w:rsidR="00851EF0" w:rsidRPr="00CE0916">
        <w:rPr>
          <w:rFonts w:ascii="Times New Roman" w:hAnsi="Times New Roman" w:cs="Times New Roman"/>
          <w:sz w:val="24"/>
          <w:szCs w:val="24"/>
        </w:rPr>
        <w:t>off</w:t>
      </w:r>
      <w:r w:rsidR="00C17169" w:rsidRPr="00CE0916">
        <w:rPr>
          <w:rFonts w:ascii="Times New Roman" w:hAnsi="Times New Roman" w:cs="Times New Roman"/>
          <w:sz w:val="24"/>
          <w:szCs w:val="24"/>
        </w:rPr>
        <w:t xml:space="preserve"> an object.</w:t>
      </w:r>
      <w:r w:rsidR="004F5A90" w:rsidRPr="00CE0916">
        <w:rPr>
          <w:rFonts w:ascii="Times New Roman" w:hAnsi="Times New Roman" w:cs="Times New Roman"/>
          <w:sz w:val="24"/>
          <w:szCs w:val="24"/>
        </w:rPr>
        <w:t xml:space="preserve"> </w:t>
      </w:r>
      <w:r w:rsidR="00C17169" w:rsidRPr="00CE0916">
        <w:rPr>
          <w:rFonts w:ascii="Times New Roman" w:hAnsi="Times New Roman" w:cs="Times New Roman"/>
          <w:sz w:val="24"/>
          <w:szCs w:val="24"/>
          <w:vertAlign w:val="superscript"/>
        </w:rPr>
        <w:t>[2]</w:t>
      </w:r>
      <w:r w:rsidR="00C17169" w:rsidRPr="00CE0916">
        <w:rPr>
          <w:rFonts w:ascii="Times New Roman" w:hAnsi="Times New Roman" w:cs="Times New Roman"/>
          <w:sz w:val="24"/>
          <w:szCs w:val="24"/>
        </w:rPr>
        <w:t xml:space="preserve"> The ultrasonic sensor measures the time it takes for the ultrasound to bounce off the nearest object. Using this information, we can find the distance between the ultrasonic sensor and the ground using the formula </w:t>
      </w:r>
      <w:del w:id="144" w:author="Sim Mong Chea" w:date="2018-08-15T21:40:00Z">
        <w:r w:rsidR="00C17169" w:rsidRPr="00CE0916" w:rsidDel="006C72CD">
          <w:rPr>
            <w:rFonts w:ascii="Times New Roman" w:hAnsi="Times New Roman" w:cs="Times New Roman"/>
            <w:sz w:val="24"/>
            <w:szCs w:val="24"/>
          </w:rPr>
          <w:delText>Distance = Speed of Sound*Time/2</w:delText>
        </w:r>
      </w:del>
      <w:ins w:id="145" w:author="Sim Mong Chea" w:date="2018-08-15T21:40:00Z">
        <w:r w:rsidR="00A83957" w:rsidRPr="001D3DC7">
          <w:rPr>
            <w:rFonts w:ascii="Times New Roman" w:hAnsi="Times New Roman" w:cs="Times New Roman"/>
            <w:position w:val="-22"/>
            <w:sz w:val="24"/>
            <w:szCs w:val="24"/>
          </w:rPr>
          <w:object w:dxaOrig="8840" w:dyaOrig="580" w14:anchorId="4F647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pt;height:29.5pt" o:ole="">
              <v:imagedata r:id="rId11" o:title=""/>
            </v:shape>
            <o:OLEObject Type="Embed" ProgID="Equation.DSMT4" ShapeID="_x0000_i1025" DrawAspect="Content" ObjectID="_1595877570" r:id="rId12"/>
          </w:object>
        </w:r>
      </w:ins>
      <w:ins w:id="146" w:author="Sim Mong Chea" w:date="2018-08-15T21:40:00Z">
        <w:r w:rsidR="006C72CD">
          <w:rPr>
            <w:rFonts w:ascii="Times New Roman" w:hAnsi="Times New Roman" w:cs="Times New Roman"/>
            <w:sz w:val="24"/>
            <w:szCs w:val="24"/>
          </w:rPr>
          <w:t xml:space="preserve"> </w:t>
        </w:r>
      </w:ins>
    </w:p>
    <w:p w14:paraId="7B287E2C" w14:textId="3C7D01A7" w:rsidR="006C1D68" w:rsidRPr="00CE0916" w:rsidRDefault="006C1D68"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u w:val="single"/>
          <w:lang w:val="en-US"/>
        </w:rPr>
        <w:t>Passive Buzzer</w:t>
      </w:r>
      <w:r w:rsidR="009F10BB" w:rsidRPr="00CE0916">
        <w:rPr>
          <w:rFonts w:ascii="Times New Roman" w:hAnsi="Times New Roman" w:cs="Times New Roman"/>
          <w:sz w:val="24"/>
          <w:szCs w:val="24"/>
          <w:u w:val="single"/>
          <w:lang w:val="en-US"/>
        </w:rPr>
        <w:br/>
      </w:r>
      <w:r w:rsidR="009F10BB" w:rsidRPr="00CE0916">
        <w:rPr>
          <w:rFonts w:ascii="Times New Roman" w:hAnsi="Times New Roman" w:cs="Times New Roman"/>
          <w:sz w:val="24"/>
          <w:szCs w:val="24"/>
          <w:lang w:val="en-US"/>
        </w:rPr>
        <w:t>The buzzer produces a sound of varying pitch when a current is passed through it. It is used to indicate when the user can begin push</w:t>
      </w:r>
      <w:ins w:id="147" w:author="Sim Mong Chea" w:date="2018-08-15T21:42:00Z">
        <w:r w:rsidR="00A83957">
          <w:rPr>
            <w:rFonts w:ascii="Times New Roman" w:hAnsi="Times New Roman" w:cs="Times New Roman"/>
            <w:sz w:val="24"/>
            <w:szCs w:val="24"/>
            <w:lang w:val="en-US"/>
          </w:rPr>
          <w:t>-</w:t>
        </w:r>
      </w:ins>
      <w:r w:rsidR="009F10BB" w:rsidRPr="00CE0916">
        <w:rPr>
          <w:rFonts w:ascii="Times New Roman" w:hAnsi="Times New Roman" w:cs="Times New Roman"/>
          <w:sz w:val="24"/>
          <w:szCs w:val="24"/>
          <w:lang w:val="en-US"/>
        </w:rPr>
        <w:t>ups and counts push</w:t>
      </w:r>
      <w:ins w:id="148" w:author="Sim Mong Chea" w:date="2018-08-15T21:42:00Z">
        <w:r w:rsidR="00A83957">
          <w:rPr>
            <w:rFonts w:ascii="Times New Roman" w:hAnsi="Times New Roman" w:cs="Times New Roman"/>
            <w:sz w:val="24"/>
            <w:szCs w:val="24"/>
            <w:lang w:val="en-US"/>
          </w:rPr>
          <w:t>-</w:t>
        </w:r>
      </w:ins>
      <w:r w:rsidR="009F10BB" w:rsidRPr="00CE0916">
        <w:rPr>
          <w:rFonts w:ascii="Times New Roman" w:hAnsi="Times New Roman" w:cs="Times New Roman"/>
          <w:sz w:val="24"/>
          <w:szCs w:val="24"/>
          <w:lang w:val="en-US"/>
        </w:rPr>
        <w:t>ups</w:t>
      </w:r>
    </w:p>
    <w:p w14:paraId="61AE611D" w14:textId="48BD3B47" w:rsidR="006C1D68" w:rsidRPr="00CE0916" w:rsidRDefault="006C1D68"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u w:val="single"/>
          <w:lang w:val="en-US"/>
        </w:rPr>
        <w:lastRenderedPageBreak/>
        <w:t>Liquid Crystal Display</w:t>
      </w:r>
      <w:r w:rsidR="009F10BB" w:rsidRPr="00CE0916">
        <w:rPr>
          <w:rFonts w:ascii="Times New Roman" w:hAnsi="Times New Roman" w:cs="Times New Roman"/>
          <w:sz w:val="24"/>
          <w:szCs w:val="24"/>
          <w:u w:val="single"/>
          <w:lang w:val="en-US"/>
        </w:rPr>
        <w:t xml:space="preserve"> (LCD)</w:t>
      </w:r>
      <w:r w:rsidR="009F10BB" w:rsidRPr="00CE0916">
        <w:rPr>
          <w:rFonts w:ascii="Times New Roman" w:hAnsi="Times New Roman" w:cs="Times New Roman"/>
          <w:sz w:val="24"/>
          <w:szCs w:val="24"/>
          <w:u w:val="single"/>
          <w:lang w:val="en-US"/>
        </w:rPr>
        <w:br/>
      </w:r>
      <w:r w:rsidR="009F10BB" w:rsidRPr="00CE0916">
        <w:rPr>
          <w:rFonts w:ascii="Times New Roman" w:hAnsi="Times New Roman" w:cs="Times New Roman"/>
          <w:sz w:val="24"/>
          <w:szCs w:val="24"/>
          <w:lang w:val="en-US"/>
        </w:rPr>
        <w:t>The LCD displays the number of pushups done</w:t>
      </w:r>
    </w:p>
    <w:p w14:paraId="4F86CEA2" w14:textId="72CD634C" w:rsidR="006C1D68" w:rsidRPr="00CE0916" w:rsidRDefault="006C1D68" w:rsidP="000D7041">
      <w:pPr>
        <w:spacing w:line="360" w:lineRule="auto"/>
        <w:rPr>
          <w:rFonts w:ascii="Times New Roman" w:hAnsi="Times New Roman" w:cs="Times New Roman"/>
          <w:sz w:val="24"/>
          <w:szCs w:val="24"/>
          <w:u w:val="single"/>
          <w:lang w:val="en-US"/>
        </w:rPr>
      </w:pPr>
      <w:r w:rsidRPr="00CE0916">
        <w:rPr>
          <w:rFonts w:ascii="Times New Roman" w:hAnsi="Times New Roman" w:cs="Times New Roman"/>
          <w:sz w:val="24"/>
          <w:szCs w:val="24"/>
          <w:u w:val="single"/>
          <w:lang w:val="en-US"/>
        </w:rPr>
        <w:t>Flex Sensor</w:t>
      </w:r>
      <w:r w:rsidR="009F10BB" w:rsidRPr="00CE0916">
        <w:rPr>
          <w:rFonts w:ascii="Times New Roman" w:hAnsi="Times New Roman" w:cs="Times New Roman"/>
          <w:sz w:val="24"/>
          <w:szCs w:val="24"/>
          <w:u w:val="single"/>
          <w:lang w:val="en-US"/>
        </w:rPr>
        <w:br/>
      </w:r>
      <w:r w:rsidR="009F10BB" w:rsidRPr="00CE0916">
        <w:rPr>
          <w:rFonts w:ascii="Times New Roman" w:hAnsi="Times New Roman" w:cs="Times New Roman"/>
          <w:sz w:val="24"/>
          <w:szCs w:val="24"/>
          <w:shd w:val="clear" w:color="auto" w:fill="FFFFFF"/>
        </w:rPr>
        <w:t>This flex sensor is a variable resistor like no other. The resistance of the flex sensor increases as the body of the component bends.</w:t>
      </w:r>
      <w:r w:rsidR="004F5A90" w:rsidRPr="00CE0916">
        <w:rPr>
          <w:rFonts w:ascii="Times New Roman" w:hAnsi="Times New Roman" w:cs="Times New Roman"/>
          <w:sz w:val="24"/>
          <w:szCs w:val="24"/>
          <w:shd w:val="clear" w:color="auto" w:fill="FFFFFF"/>
        </w:rPr>
        <w:t xml:space="preserve"> </w:t>
      </w:r>
      <w:r w:rsidR="009F10BB" w:rsidRPr="00CE0916">
        <w:rPr>
          <w:rFonts w:ascii="Times New Roman" w:hAnsi="Times New Roman" w:cs="Times New Roman"/>
          <w:sz w:val="24"/>
          <w:szCs w:val="24"/>
          <w:shd w:val="clear" w:color="auto" w:fill="FFFFFF"/>
          <w:vertAlign w:val="superscript"/>
        </w:rPr>
        <w:t>[3]</w:t>
      </w:r>
      <w:r w:rsidR="009F10BB" w:rsidRPr="00CE0916">
        <w:rPr>
          <w:rFonts w:ascii="Times New Roman" w:hAnsi="Times New Roman" w:cs="Times New Roman"/>
          <w:sz w:val="24"/>
          <w:szCs w:val="24"/>
          <w:shd w:val="clear" w:color="auto" w:fill="FFFFFF"/>
        </w:rPr>
        <w:t xml:space="preserve"> By measuring the current that flows through the flex sensor, Arduino </w:t>
      </w:r>
      <w:r w:rsidR="00851EF0" w:rsidRPr="00CE0916">
        <w:rPr>
          <w:rFonts w:ascii="Times New Roman" w:hAnsi="Times New Roman" w:cs="Times New Roman"/>
          <w:sz w:val="24"/>
          <w:szCs w:val="24"/>
          <w:shd w:val="clear" w:color="auto" w:fill="FFFFFF"/>
        </w:rPr>
        <w:t>can</w:t>
      </w:r>
      <w:r w:rsidR="009F10BB" w:rsidRPr="00CE0916">
        <w:rPr>
          <w:rFonts w:ascii="Times New Roman" w:hAnsi="Times New Roman" w:cs="Times New Roman"/>
          <w:sz w:val="24"/>
          <w:szCs w:val="24"/>
          <w:shd w:val="clear" w:color="auto" w:fill="FFFFFF"/>
        </w:rPr>
        <w:t xml:space="preserve"> measure the degree of how bent the flex sensor is. This is used to check whether the user’s back is straight</w:t>
      </w:r>
      <w:ins w:id="149" w:author="Sim Mong Chea" w:date="2018-08-15T21:43:00Z">
        <w:r w:rsidR="00A83957">
          <w:rPr>
            <w:rFonts w:ascii="Times New Roman" w:hAnsi="Times New Roman" w:cs="Times New Roman"/>
            <w:sz w:val="24"/>
            <w:szCs w:val="24"/>
            <w:shd w:val="clear" w:color="auto" w:fill="FFFFFF"/>
          </w:rPr>
          <w:t>ened</w:t>
        </w:r>
      </w:ins>
      <w:r w:rsidR="009F10BB" w:rsidRPr="00CE0916">
        <w:rPr>
          <w:rFonts w:ascii="Times New Roman" w:hAnsi="Times New Roman" w:cs="Times New Roman"/>
          <w:sz w:val="24"/>
          <w:szCs w:val="24"/>
          <w:shd w:val="clear" w:color="auto" w:fill="FFFFFF"/>
        </w:rPr>
        <w:t xml:space="preserve"> when doing push</w:t>
      </w:r>
      <w:r w:rsidR="00FC4C1E" w:rsidRPr="00CE0916">
        <w:rPr>
          <w:rFonts w:ascii="Times New Roman" w:hAnsi="Times New Roman" w:cs="Times New Roman"/>
          <w:sz w:val="24"/>
          <w:szCs w:val="24"/>
          <w:shd w:val="clear" w:color="auto" w:fill="FFFFFF"/>
        </w:rPr>
        <w:t xml:space="preserve"> </w:t>
      </w:r>
      <w:r w:rsidR="009F10BB" w:rsidRPr="00CE0916">
        <w:rPr>
          <w:rFonts w:ascii="Times New Roman" w:hAnsi="Times New Roman" w:cs="Times New Roman"/>
          <w:sz w:val="24"/>
          <w:szCs w:val="24"/>
          <w:shd w:val="clear" w:color="auto" w:fill="FFFFFF"/>
        </w:rPr>
        <w:t>ups.</w:t>
      </w:r>
    </w:p>
    <w:p w14:paraId="4EB72601" w14:textId="22B537AB" w:rsidR="006C1D68" w:rsidRPr="00CE0916" w:rsidRDefault="006C1D68"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u w:val="single"/>
          <w:lang w:val="en-US"/>
        </w:rPr>
        <w:t>Light Emitting Diode</w:t>
      </w:r>
      <w:r w:rsidR="009D0659" w:rsidRPr="00CE0916">
        <w:rPr>
          <w:rFonts w:ascii="Times New Roman" w:hAnsi="Times New Roman" w:cs="Times New Roman"/>
          <w:sz w:val="24"/>
          <w:szCs w:val="24"/>
          <w:u w:val="single"/>
          <w:lang w:val="en-US"/>
        </w:rPr>
        <w:t xml:space="preserve"> (LED)</w:t>
      </w:r>
      <w:r w:rsidR="00FC4C1E" w:rsidRPr="00CE0916">
        <w:rPr>
          <w:rFonts w:ascii="Times New Roman" w:hAnsi="Times New Roman" w:cs="Times New Roman"/>
          <w:sz w:val="24"/>
          <w:szCs w:val="24"/>
          <w:u w:val="single"/>
          <w:lang w:val="en-US"/>
        </w:rPr>
        <w:br/>
      </w:r>
      <w:r w:rsidR="00FC4C1E" w:rsidRPr="00CE0916">
        <w:rPr>
          <w:rFonts w:ascii="Times New Roman" w:hAnsi="Times New Roman" w:cs="Times New Roman"/>
          <w:sz w:val="24"/>
          <w:szCs w:val="24"/>
          <w:lang w:val="en-US"/>
        </w:rPr>
        <w:t>Light is emitted when</w:t>
      </w:r>
      <w:r w:rsidR="009D0659" w:rsidRPr="00CE0916">
        <w:rPr>
          <w:rFonts w:ascii="Times New Roman" w:hAnsi="Times New Roman" w:cs="Times New Roman"/>
          <w:sz w:val="24"/>
          <w:szCs w:val="24"/>
          <w:lang w:val="en-US"/>
        </w:rPr>
        <w:t xml:space="preserve"> </w:t>
      </w:r>
      <w:r w:rsidR="00FC4C1E" w:rsidRPr="00CE0916">
        <w:rPr>
          <w:rFonts w:ascii="Times New Roman" w:hAnsi="Times New Roman" w:cs="Times New Roman"/>
          <w:sz w:val="24"/>
          <w:szCs w:val="24"/>
          <w:lang w:val="en-US"/>
        </w:rPr>
        <w:t xml:space="preserve">current passes through it in a forward-bias. Photons are given off as electrons move from the </w:t>
      </w:r>
      <w:r w:rsidR="009D0659" w:rsidRPr="00CE0916">
        <w:rPr>
          <w:rFonts w:ascii="Times New Roman" w:hAnsi="Times New Roman" w:cs="Times New Roman"/>
          <w:sz w:val="24"/>
          <w:szCs w:val="24"/>
          <w:lang w:val="en-US"/>
        </w:rPr>
        <w:t xml:space="preserve">n-type to the p-type. As the electrons finish moving, photons are given off. The LED is used to indicate that the user is ready to do </w:t>
      </w:r>
      <w:r w:rsidR="008F5608" w:rsidRPr="00CE0916">
        <w:rPr>
          <w:rFonts w:ascii="Times New Roman" w:hAnsi="Times New Roman" w:cs="Times New Roman"/>
          <w:sz w:val="24"/>
          <w:szCs w:val="24"/>
          <w:lang w:val="en-US"/>
        </w:rPr>
        <w:t>push</w:t>
      </w:r>
      <w:ins w:id="150" w:author="Sim Mong Chea" w:date="2018-08-15T21:43:00Z">
        <w:r w:rsidR="00A83957">
          <w:rPr>
            <w:rFonts w:ascii="Times New Roman" w:hAnsi="Times New Roman" w:cs="Times New Roman"/>
            <w:sz w:val="24"/>
            <w:szCs w:val="24"/>
            <w:lang w:val="en-US"/>
          </w:rPr>
          <w:t>-</w:t>
        </w:r>
      </w:ins>
      <w:r w:rsidR="008F5608" w:rsidRPr="00CE0916">
        <w:rPr>
          <w:rFonts w:ascii="Times New Roman" w:hAnsi="Times New Roman" w:cs="Times New Roman"/>
          <w:sz w:val="24"/>
          <w:szCs w:val="24"/>
          <w:lang w:val="en-US"/>
        </w:rPr>
        <w:t>ups</w:t>
      </w:r>
      <w:r w:rsidR="009D0659" w:rsidRPr="00CE0916">
        <w:rPr>
          <w:rFonts w:ascii="Times New Roman" w:hAnsi="Times New Roman" w:cs="Times New Roman"/>
          <w:sz w:val="24"/>
          <w:szCs w:val="24"/>
          <w:lang w:val="en-US"/>
        </w:rPr>
        <w:t>.</w:t>
      </w:r>
    </w:p>
    <w:p w14:paraId="5E8ABB03" w14:textId="3BDEC336" w:rsidR="006729B0" w:rsidRDefault="006729B0"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br/>
      </w:r>
    </w:p>
    <w:p w14:paraId="5E9234C8" w14:textId="29FFCD33" w:rsidR="00CE0916" w:rsidRDefault="00CE0916" w:rsidP="000D7041">
      <w:pPr>
        <w:spacing w:line="360" w:lineRule="auto"/>
        <w:rPr>
          <w:rFonts w:ascii="Times New Roman" w:hAnsi="Times New Roman" w:cs="Times New Roman"/>
          <w:sz w:val="24"/>
          <w:szCs w:val="24"/>
          <w:lang w:val="en-US"/>
        </w:rPr>
      </w:pPr>
    </w:p>
    <w:p w14:paraId="556FF09F" w14:textId="77777777" w:rsidR="00CE0916" w:rsidRPr="00CE0916" w:rsidRDefault="00CE0916" w:rsidP="000D7041">
      <w:pPr>
        <w:spacing w:line="360" w:lineRule="auto"/>
        <w:rPr>
          <w:rFonts w:ascii="Times New Roman" w:hAnsi="Times New Roman" w:cs="Times New Roman"/>
          <w:sz w:val="24"/>
          <w:szCs w:val="24"/>
          <w:lang w:val="en-US"/>
        </w:rPr>
      </w:pPr>
    </w:p>
    <w:p w14:paraId="16541399" w14:textId="77777777" w:rsidR="006729B0" w:rsidRDefault="006729B0" w:rsidP="000D7041">
      <w:pPr>
        <w:spacing w:line="360" w:lineRule="auto"/>
        <w:rPr>
          <w:rFonts w:ascii="Times New Roman" w:hAnsi="Times New Roman" w:cs="Times New Roman"/>
          <w:sz w:val="28"/>
          <w:szCs w:val="24"/>
          <w:lang w:val="en-US"/>
        </w:rPr>
      </w:pPr>
    </w:p>
    <w:p w14:paraId="07B3DD5B" w14:textId="3583E700" w:rsidR="008F5608" w:rsidRDefault="00AA5805" w:rsidP="000D7041">
      <w:pPr>
        <w:keepNext/>
        <w:spacing w:line="360" w:lineRule="auto"/>
      </w:pPr>
      <w:commentRangeStart w:id="151"/>
      <w:r>
        <w:rPr>
          <w:noProof/>
        </w:rPr>
        <w:lastRenderedPageBreak/>
        <w:drawing>
          <wp:inline distT="0" distB="0" distL="0" distR="0" wp14:anchorId="653F4370" wp14:editId="080C92D1">
            <wp:extent cx="6699250" cy="4555490"/>
            <wp:effectExtent l="0" t="0" r="6350" b="0"/>
            <wp:docPr id="1" name="Picture 1" descr="https://lh3.googleusercontent.com/wIUy5XFacXIFUI-7IjOAUEk70nnpbE02mxbkk2crdR0wa4YhKNeJL2Hg909uyLUilIVwwwm0Gz5hdJ-O6zNbqUVafot--0TjShQCEtOKFEJMpSQ-w84MSHx6S2cYr5dHEzy3DNRht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IUy5XFacXIFUI-7IjOAUEk70nnpbE02mxbkk2crdR0wa4YhKNeJL2Hg909uyLUilIVwwwm0Gz5hdJ-O6zNbqUVafot--0TjShQCEtOKFEJMpSQ-w84MSHx6S2cYr5dHEzy3DNRht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99250" cy="4555490"/>
                    </a:xfrm>
                    <a:prstGeom prst="rect">
                      <a:avLst/>
                    </a:prstGeom>
                    <a:noFill/>
                    <a:ln>
                      <a:noFill/>
                    </a:ln>
                  </pic:spPr>
                </pic:pic>
              </a:graphicData>
            </a:graphic>
          </wp:inline>
        </w:drawing>
      </w:r>
      <w:commentRangeEnd w:id="151"/>
      <w:r w:rsidR="00A83957">
        <w:rPr>
          <w:rStyle w:val="CommentReference"/>
        </w:rPr>
        <w:commentReference w:id="151"/>
      </w:r>
    </w:p>
    <w:p w14:paraId="0E4E4AD3" w14:textId="398E387F" w:rsidR="00EC3C7B" w:rsidRDefault="008F5608" w:rsidP="000D7041">
      <w:pPr>
        <w:pStyle w:val="Caption"/>
        <w:spacing w:line="360" w:lineRule="auto"/>
        <w:rPr>
          <w:rFonts w:ascii="Times New Roman" w:hAnsi="Times New Roman" w:cs="Times New Roman"/>
          <w:sz w:val="28"/>
          <w:szCs w:val="24"/>
          <w:lang w:val="en-US"/>
        </w:rPr>
      </w:pPr>
      <w:r>
        <w:t xml:space="preserve">Figure </w:t>
      </w:r>
      <w:r w:rsidR="003F7A17">
        <w:rPr>
          <w:noProof/>
        </w:rPr>
        <w:fldChar w:fldCharType="begin"/>
      </w:r>
      <w:r w:rsidR="003F7A17">
        <w:rPr>
          <w:noProof/>
        </w:rPr>
        <w:instrText xml:space="preserve"> SEQ Figure \* ROMAN </w:instrText>
      </w:r>
      <w:r w:rsidR="003F7A17">
        <w:rPr>
          <w:noProof/>
        </w:rPr>
        <w:fldChar w:fldCharType="separate"/>
      </w:r>
      <w:r w:rsidR="008A3816">
        <w:rPr>
          <w:noProof/>
        </w:rPr>
        <w:t>I</w:t>
      </w:r>
      <w:r w:rsidR="003F7A17">
        <w:rPr>
          <w:noProof/>
        </w:rPr>
        <w:fldChar w:fldCharType="end"/>
      </w:r>
      <w:r>
        <w:t xml:space="preserve"> Circuit Diagram</w:t>
      </w:r>
      <w:ins w:id="152" w:author="S wk" w:date="2018-08-15T22:26:00Z">
        <w:r w:rsidR="008F77F6">
          <w:br/>
          <w:t>All the components are connected to the Arduino Uno</w:t>
        </w:r>
      </w:ins>
      <w:ins w:id="153" w:author="S wk" w:date="2018-08-15T22:24:00Z">
        <w:r w:rsidR="008F77F6">
          <w:br/>
        </w:r>
      </w:ins>
    </w:p>
    <w:p w14:paraId="66C87C8C" w14:textId="45756AB0" w:rsidR="00AA5805" w:rsidRDefault="00AA5805" w:rsidP="000D7041">
      <w:pPr>
        <w:spacing w:line="360" w:lineRule="auto"/>
        <w:rPr>
          <w:rFonts w:ascii="Times New Roman" w:hAnsi="Times New Roman" w:cs="Times New Roman"/>
          <w:sz w:val="28"/>
          <w:szCs w:val="24"/>
          <w:lang w:val="en-US"/>
        </w:rPr>
      </w:pPr>
    </w:p>
    <w:p w14:paraId="3937C9AC" w14:textId="46418AED" w:rsidR="00AA5805" w:rsidRDefault="00AA5805" w:rsidP="000D7041">
      <w:pPr>
        <w:spacing w:line="360" w:lineRule="auto"/>
        <w:rPr>
          <w:rFonts w:ascii="Times New Roman" w:hAnsi="Times New Roman" w:cs="Times New Roman"/>
          <w:sz w:val="28"/>
          <w:szCs w:val="24"/>
          <w:lang w:val="en-US"/>
        </w:rPr>
      </w:pPr>
    </w:p>
    <w:p w14:paraId="1D43FC6A" w14:textId="77777777" w:rsidR="00AA5805" w:rsidRDefault="00AA5805" w:rsidP="000D7041">
      <w:pPr>
        <w:spacing w:line="360" w:lineRule="auto"/>
        <w:jc w:val="center"/>
        <w:rPr>
          <w:rFonts w:ascii="Times New Roman" w:hAnsi="Times New Roman" w:cs="Times New Roman"/>
          <w:sz w:val="28"/>
          <w:szCs w:val="24"/>
          <w:lang w:val="en-US"/>
        </w:rPr>
      </w:pPr>
    </w:p>
    <w:p w14:paraId="50121DE3" w14:textId="77777777" w:rsidR="00EC3C7B" w:rsidRDefault="00EC3C7B" w:rsidP="000D7041">
      <w:pPr>
        <w:spacing w:line="360" w:lineRule="auto"/>
        <w:jc w:val="center"/>
        <w:rPr>
          <w:rFonts w:ascii="Times New Roman" w:hAnsi="Times New Roman" w:cs="Times New Roman"/>
          <w:sz w:val="28"/>
          <w:szCs w:val="24"/>
          <w:lang w:val="en-US"/>
        </w:rPr>
      </w:pPr>
    </w:p>
    <w:p w14:paraId="4F75336E" w14:textId="77777777" w:rsidR="00BA0F5B" w:rsidRDefault="00BA0F5B" w:rsidP="000D7041">
      <w:pPr>
        <w:spacing w:line="360" w:lineRule="auto"/>
        <w:jc w:val="center"/>
        <w:rPr>
          <w:rFonts w:ascii="Times New Roman" w:hAnsi="Times New Roman" w:cs="Times New Roman"/>
          <w:sz w:val="28"/>
          <w:szCs w:val="24"/>
          <w:lang w:val="en-US"/>
        </w:rPr>
      </w:pPr>
    </w:p>
    <w:p w14:paraId="1C4FC69A" w14:textId="77777777" w:rsidR="00AA5805" w:rsidRDefault="00AA5805" w:rsidP="000D7041">
      <w:pPr>
        <w:spacing w:line="360" w:lineRule="auto"/>
        <w:rPr>
          <w:rFonts w:ascii="Times New Roman" w:hAnsi="Times New Roman" w:cs="Times New Roman"/>
          <w:sz w:val="28"/>
          <w:szCs w:val="24"/>
          <w:lang w:val="en-US"/>
        </w:rPr>
      </w:pPr>
    </w:p>
    <w:p w14:paraId="2045E41B" w14:textId="77777777" w:rsidR="00AA5805" w:rsidRDefault="00AA5805" w:rsidP="000D7041">
      <w:pPr>
        <w:spacing w:line="360" w:lineRule="auto"/>
        <w:rPr>
          <w:rFonts w:ascii="Times New Roman" w:hAnsi="Times New Roman" w:cs="Times New Roman"/>
          <w:sz w:val="28"/>
          <w:szCs w:val="24"/>
          <w:lang w:val="en-US"/>
        </w:rPr>
      </w:pPr>
    </w:p>
    <w:p w14:paraId="7D69D342" w14:textId="77777777" w:rsidR="00AA5805" w:rsidRDefault="00AA5805" w:rsidP="000D7041">
      <w:pPr>
        <w:spacing w:line="360" w:lineRule="auto"/>
        <w:rPr>
          <w:rFonts w:ascii="Times New Roman" w:hAnsi="Times New Roman" w:cs="Times New Roman"/>
          <w:sz w:val="28"/>
          <w:szCs w:val="24"/>
          <w:lang w:val="en-US"/>
        </w:rPr>
      </w:pPr>
    </w:p>
    <w:p w14:paraId="5F36C8BA" w14:textId="77777777" w:rsidR="00AA5805" w:rsidRDefault="00AA5805" w:rsidP="000D7041">
      <w:pPr>
        <w:spacing w:line="360" w:lineRule="auto"/>
        <w:rPr>
          <w:rFonts w:ascii="Times New Roman" w:hAnsi="Times New Roman" w:cs="Times New Roman"/>
          <w:sz w:val="28"/>
          <w:szCs w:val="24"/>
          <w:lang w:val="en-US"/>
        </w:rPr>
      </w:pPr>
    </w:p>
    <w:p w14:paraId="7427BB5A" w14:textId="77777777" w:rsidR="00AA5805" w:rsidRDefault="00AA5805" w:rsidP="000D7041">
      <w:pPr>
        <w:spacing w:line="360" w:lineRule="auto"/>
        <w:rPr>
          <w:rFonts w:ascii="Times New Roman" w:hAnsi="Times New Roman" w:cs="Times New Roman"/>
          <w:sz w:val="28"/>
          <w:szCs w:val="24"/>
          <w:lang w:val="en-US"/>
        </w:rPr>
      </w:pPr>
    </w:p>
    <w:p w14:paraId="50638248" w14:textId="59941AD6" w:rsidR="00AA5805" w:rsidRDefault="00AA5805" w:rsidP="000D7041">
      <w:pPr>
        <w:spacing w:line="360" w:lineRule="auto"/>
        <w:rPr>
          <w:rFonts w:ascii="Times New Roman" w:hAnsi="Times New Roman" w:cs="Times New Roman"/>
          <w:sz w:val="28"/>
          <w:szCs w:val="24"/>
          <w:lang w:val="en-US"/>
        </w:rPr>
      </w:pPr>
    </w:p>
    <w:p w14:paraId="21D66227" w14:textId="77777777" w:rsidR="00AA5805" w:rsidRDefault="00AA5805" w:rsidP="000D7041">
      <w:pPr>
        <w:spacing w:line="360" w:lineRule="auto"/>
        <w:rPr>
          <w:rFonts w:ascii="Times New Roman" w:hAnsi="Times New Roman" w:cs="Times New Roman"/>
          <w:sz w:val="28"/>
          <w:szCs w:val="24"/>
          <w:lang w:val="en-US"/>
        </w:rPr>
      </w:pPr>
    </w:p>
    <w:p w14:paraId="71CBA585" w14:textId="77777777" w:rsidR="008F5608" w:rsidRDefault="00AA5805" w:rsidP="000D7041">
      <w:pPr>
        <w:keepNext/>
        <w:spacing w:line="360" w:lineRule="auto"/>
      </w:pPr>
      <w:commentRangeStart w:id="154"/>
      <w:r>
        <w:rPr>
          <w:noProof/>
        </w:rPr>
        <w:drawing>
          <wp:inline distT="0" distB="0" distL="0" distR="0" wp14:anchorId="13495462" wp14:editId="3EB0F437">
            <wp:extent cx="6092894" cy="3956050"/>
            <wp:effectExtent l="0" t="0" r="3175" b="6350"/>
            <wp:docPr id="2" name="Picture 2" descr="https://lh4.googleusercontent.com/r2i2e7fL9sPnG1y1VX4fXoBjkJuYl59E1xXfHGOhtwuA-giYLbKRUBxmIprRjM7QNl7oELtaFbLGhXvWZr7OeygZhD8e-dKt0ihyeXC9YhHyMZn-YEdBliGPD6tOeqPq_0DDxMUrP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r2i2e7fL9sPnG1y1VX4fXoBjkJuYl59E1xXfHGOhtwuA-giYLbKRUBxmIprRjM7QNl7oELtaFbLGhXvWZr7OeygZhD8e-dKt0ihyeXC9YhHyMZn-YEdBliGPD6tOeqPq_0DDxMUrP8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983" cy="3958705"/>
                    </a:xfrm>
                    <a:prstGeom prst="rect">
                      <a:avLst/>
                    </a:prstGeom>
                    <a:noFill/>
                    <a:ln>
                      <a:noFill/>
                    </a:ln>
                  </pic:spPr>
                </pic:pic>
              </a:graphicData>
            </a:graphic>
          </wp:inline>
        </w:drawing>
      </w:r>
      <w:commentRangeEnd w:id="154"/>
      <w:r w:rsidR="00A83957">
        <w:rPr>
          <w:rStyle w:val="CommentReference"/>
        </w:rPr>
        <w:commentReference w:id="154"/>
      </w:r>
    </w:p>
    <w:p w14:paraId="050A35F5" w14:textId="074576DB" w:rsidR="00AA5805" w:rsidRDefault="008F5608" w:rsidP="000D7041">
      <w:pPr>
        <w:pStyle w:val="Caption"/>
        <w:spacing w:line="360" w:lineRule="auto"/>
        <w:rPr>
          <w:rFonts w:ascii="Times New Roman" w:hAnsi="Times New Roman" w:cs="Times New Roman"/>
          <w:sz w:val="28"/>
          <w:szCs w:val="24"/>
          <w:lang w:val="en-US"/>
        </w:rPr>
      </w:pPr>
      <w:r>
        <w:t xml:space="preserve">Figure </w:t>
      </w:r>
      <w:r w:rsidR="003F7A17">
        <w:rPr>
          <w:noProof/>
        </w:rPr>
        <w:fldChar w:fldCharType="begin"/>
      </w:r>
      <w:r w:rsidR="003F7A17">
        <w:rPr>
          <w:noProof/>
        </w:rPr>
        <w:instrText xml:space="preserve"> SEQ Figure \* ROMAN </w:instrText>
      </w:r>
      <w:r w:rsidR="003F7A17">
        <w:rPr>
          <w:noProof/>
        </w:rPr>
        <w:fldChar w:fldCharType="separate"/>
      </w:r>
      <w:r w:rsidR="008A3816">
        <w:rPr>
          <w:noProof/>
        </w:rPr>
        <w:t>II</w:t>
      </w:r>
      <w:r w:rsidR="003F7A17">
        <w:rPr>
          <w:noProof/>
        </w:rPr>
        <w:fldChar w:fldCharType="end"/>
      </w:r>
      <w:r>
        <w:t xml:space="preserve"> </w:t>
      </w:r>
      <w:commentRangeStart w:id="155"/>
      <w:r>
        <w:t>Schematics</w:t>
      </w:r>
      <w:commentRangeEnd w:id="155"/>
      <w:r w:rsidR="00A83957">
        <w:rPr>
          <w:rStyle w:val="CommentReference"/>
          <w:i w:val="0"/>
          <w:iCs w:val="0"/>
          <w:color w:val="auto"/>
        </w:rPr>
        <w:commentReference w:id="155"/>
      </w:r>
      <w:ins w:id="156" w:author="S wk" w:date="2018-08-15T22:25:00Z">
        <w:r w:rsidR="008F77F6">
          <w:t xml:space="preserve"> of the full diagram</w:t>
        </w:r>
        <w:r w:rsidR="008F77F6">
          <w:br/>
          <w:t xml:space="preserve">The wiring for the </w:t>
        </w:r>
      </w:ins>
      <w:ins w:id="157" w:author="S wk" w:date="2018-08-15T22:26:00Z">
        <w:r w:rsidR="008F77F6">
          <w:t>push-up counter is shown above, including input and output pins</w:t>
        </w:r>
      </w:ins>
    </w:p>
    <w:p w14:paraId="37B7B6D9" w14:textId="77777777" w:rsidR="00BA0F5B" w:rsidRDefault="00BA0F5B" w:rsidP="000D7041">
      <w:pPr>
        <w:spacing w:line="360" w:lineRule="auto"/>
        <w:jc w:val="center"/>
        <w:rPr>
          <w:rFonts w:ascii="Times New Roman" w:hAnsi="Times New Roman" w:cs="Times New Roman"/>
          <w:sz w:val="28"/>
          <w:szCs w:val="24"/>
          <w:lang w:val="en-US"/>
        </w:rPr>
      </w:pPr>
    </w:p>
    <w:p w14:paraId="6223194B" w14:textId="77777777" w:rsidR="00BA0F5B" w:rsidRDefault="00BA0F5B" w:rsidP="000D7041">
      <w:pPr>
        <w:spacing w:line="360" w:lineRule="auto"/>
        <w:jc w:val="center"/>
        <w:rPr>
          <w:rFonts w:ascii="Times New Roman" w:hAnsi="Times New Roman" w:cs="Times New Roman"/>
          <w:sz w:val="28"/>
          <w:szCs w:val="24"/>
          <w:lang w:val="en-US"/>
        </w:rPr>
      </w:pPr>
    </w:p>
    <w:p w14:paraId="240A5BFE" w14:textId="77777777" w:rsidR="00BA0F5B" w:rsidRDefault="00BA0F5B" w:rsidP="000D7041">
      <w:pPr>
        <w:spacing w:line="360" w:lineRule="auto"/>
        <w:jc w:val="center"/>
        <w:rPr>
          <w:rFonts w:ascii="Times New Roman" w:hAnsi="Times New Roman" w:cs="Times New Roman"/>
          <w:sz w:val="28"/>
          <w:szCs w:val="24"/>
          <w:lang w:val="en-US"/>
        </w:rPr>
      </w:pPr>
    </w:p>
    <w:p w14:paraId="6129A461" w14:textId="77777777" w:rsidR="00BA0F5B" w:rsidRDefault="00BA0F5B" w:rsidP="000D7041">
      <w:pPr>
        <w:spacing w:line="360" w:lineRule="auto"/>
        <w:jc w:val="center"/>
        <w:rPr>
          <w:rFonts w:ascii="Times New Roman" w:hAnsi="Times New Roman" w:cs="Times New Roman"/>
          <w:sz w:val="28"/>
          <w:szCs w:val="24"/>
          <w:lang w:val="en-US"/>
        </w:rPr>
      </w:pPr>
    </w:p>
    <w:p w14:paraId="6A1E390E" w14:textId="77777777" w:rsidR="00BA0F5B" w:rsidRDefault="00BA0F5B" w:rsidP="000D7041">
      <w:pPr>
        <w:spacing w:line="360" w:lineRule="auto"/>
        <w:jc w:val="center"/>
        <w:rPr>
          <w:rFonts w:ascii="Times New Roman" w:hAnsi="Times New Roman" w:cs="Times New Roman"/>
          <w:sz w:val="28"/>
          <w:szCs w:val="24"/>
          <w:lang w:val="en-US"/>
        </w:rPr>
      </w:pPr>
    </w:p>
    <w:p w14:paraId="521A6C98" w14:textId="77777777" w:rsidR="00BA0F5B" w:rsidRDefault="00BA0F5B" w:rsidP="000D7041">
      <w:pPr>
        <w:spacing w:line="360" w:lineRule="auto"/>
        <w:jc w:val="center"/>
        <w:rPr>
          <w:rFonts w:ascii="Times New Roman" w:hAnsi="Times New Roman" w:cs="Times New Roman"/>
          <w:sz w:val="28"/>
          <w:szCs w:val="24"/>
          <w:lang w:val="en-US"/>
        </w:rPr>
      </w:pPr>
    </w:p>
    <w:p w14:paraId="7D0E8D57" w14:textId="741BD799" w:rsidR="00AA5805" w:rsidRDefault="00AA5805" w:rsidP="000D7041">
      <w:pPr>
        <w:spacing w:line="360" w:lineRule="auto"/>
        <w:rPr>
          <w:rFonts w:ascii="Times New Roman" w:hAnsi="Times New Roman" w:cs="Times New Roman"/>
          <w:sz w:val="28"/>
          <w:szCs w:val="24"/>
          <w:lang w:val="en-US"/>
        </w:rPr>
      </w:pPr>
    </w:p>
    <w:p w14:paraId="12171717" w14:textId="77777777" w:rsidR="008F5608" w:rsidRDefault="00AA5805" w:rsidP="000D7041">
      <w:pPr>
        <w:keepNext/>
        <w:spacing w:line="360" w:lineRule="auto"/>
      </w:pPr>
      <w:commentRangeStart w:id="158"/>
      <w:r>
        <w:rPr>
          <w:noProof/>
        </w:rPr>
        <w:drawing>
          <wp:inline distT="0" distB="0" distL="0" distR="0" wp14:anchorId="1DF0C25F" wp14:editId="0BD16DED">
            <wp:extent cx="5731510" cy="5731510"/>
            <wp:effectExtent l="0" t="0" r="2540" b="2540"/>
            <wp:docPr id="3" name="Picture 3" descr="https://lh5.googleusercontent.com/YTBJnesD2_5e4lhbBvyLWInohCkDCWo8b4SwTUI1dxzdJn5qiUQ7qeBpceWF4U_0MU0PaVD7GVWxSiBEYk9HeqSn8omlaU83YnzX7rqwsmy9vTCFdNOPuQwZtI8OWVhdy1leqaeJy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YTBJnesD2_5e4lhbBvyLWInohCkDCWo8b4SwTUI1dxzdJn5qiUQ7qeBpceWF4U_0MU0PaVD7GVWxSiBEYk9HeqSn8omlaU83YnzX7rqwsmy9vTCFdNOPuQwZtI8OWVhdy1leqaeJy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commentRangeEnd w:id="158"/>
      <w:r w:rsidR="00A83957">
        <w:rPr>
          <w:rStyle w:val="CommentReference"/>
        </w:rPr>
        <w:commentReference w:id="158"/>
      </w:r>
    </w:p>
    <w:p w14:paraId="6EEABA12" w14:textId="1AEA9293" w:rsidR="00AA5805" w:rsidRDefault="008F5608" w:rsidP="000D7041">
      <w:pPr>
        <w:pStyle w:val="Caption"/>
        <w:spacing w:line="360" w:lineRule="auto"/>
        <w:rPr>
          <w:rFonts w:ascii="Times New Roman" w:hAnsi="Times New Roman" w:cs="Times New Roman"/>
          <w:sz w:val="28"/>
          <w:szCs w:val="24"/>
          <w:lang w:val="en-US"/>
        </w:rPr>
      </w:pPr>
      <w:r>
        <w:t xml:space="preserve">Figure </w:t>
      </w:r>
      <w:r w:rsidR="003F7A17">
        <w:rPr>
          <w:noProof/>
        </w:rPr>
        <w:fldChar w:fldCharType="begin"/>
      </w:r>
      <w:r w:rsidR="003F7A17">
        <w:rPr>
          <w:noProof/>
        </w:rPr>
        <w:instrText xml:space="preserve"> SEQ Figure \* ROMAN </w:instrText>
      </w:r>
      <w:r w:rsidR="003F7A17">
        <w:rPr>
          <w:noProof/>
        </w:rPr>
        <w:fldChar w:fldCharType="separate"/>
      </w:r>
      <w:r w:rsidR="008A3816">
        <w:rPr>
          <w:noProof/>
        </w:rPr>
        <w:t>III</w:t>
      </w:r>
      <w:r w:rsidR="003F7A17">
        <w:rPr>
          <w:noProof/>
        </w:rPr>
        <w:fldChar w:fldCharType="end"/>
      </w:r>
      <w:r>
        <w:t xml:space="preserve"> Logic Tree</w:t>
      </w:r>
      <w:ins w:id="159" w:author="S wk" w:date="2018-08-15T22:26:00Z">
        <w:r w:rsidR="00503340">
          <w:t>, a skeleton of the code behind the push</w:t>
        </w:r>
      </w:ins>
      <w:ins w:id="160" w:author="S wk" w:date="2018-08-15T22:27:00Z">
        <w:r w:rsidR="00503340">
          <w:t>-up counter</w:t>
        </w:r>
      </w:ins>
    </w:p>
    <w:p w14:paraId="7AD73B7D" w14:textId="103D56CA" w:rsidR="00AA5805" w:rsidRPr="00CE0916" w:rsidRDefault="008F5608"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u w:val="single"/>
          <w:lang w:val="en-US"/>
        </w:rPr>
        <w:t>Arduino Program</w:t>
      </w:r>
      <w:r w:rsidRPr="00CE0916">
        <w:rPr>
          <w:rFonts w:ascii="Times New Roman" w:hAnsi="Times New Roman" w:cs="Times New Roman"/>
          <w:sz w:val="24"/>
          <w:szCs w:val="24"/>
          <w:u w:val="single"/>
          <w:lang w:val="en-US"/>
        </w:rPr>
        <w:br/>
      </w:r>
      <w:r w:rsidRPr="00CE0916">
        <w:rPr>
          <w:rFonts w:ascii="Times New Roman" w:hAnsi="Times New Roman" w:cs="Times New Roman"/>
          <w:sz w:val="24"/>
          <w:szCs w:val="24"/>
          <w:lang w:val="en-US"/>
        </w:rPr>
        <w:t>The process in which the counter measures a pushup can be divided into 3 stages: Setup, ‘Down’ Phase, ‘Up’ Phase.</w:t>
      </w:r>
    </w:p>
    <w:p w14:paraId="7AB57CF5" w14:textId="23F61FC7" w:rsidR="00DE23F3" w:rsidRDefault="008F5608" w:rsidP="000D7041">
      <w:pPr>
        <w:spacing w:line="360" w:lineRule="auto"/>
        <w:rPr>
          <w:ins w:id="161" w:author="Sim Mong Chea" w:date="2018-08-15T22:04:00Z"/>
          <w:rFonts w:ascii="Times New Roman" w:hAnsi="Times New Roman" w:cs="Times New Roman"/>
          <w:sz w:val="24"/>
          <w:szCs w:val="24"/>
          <w:lang w:val="en-US"/>
        </w:rPr>
      </w:pPr>
      <w:r w:rsidRPr="00CE0916">
        <w:rPr>
          <w:rFonts w:ascii="Times New Roman" w:hAnsi="Times New Roman" w:cs="Times New Roman"/>
          <w:sz w:val="24"/>
          <w:szCs w:val="24"/>
          <w:lang w:val="en-US"/>
        </w:rPr>
        <w:t>In the setup phase, the Push</w:t>
      </w:r>
      <w:ins w:id="162" w:author="Sim Mong Chea" w:date="2018-08-15T21:55:00Z">
        <w:r w:rsidR="00EF71EB">
          <w:rPr>
            <w:rFonts w:ascii="Times New Roman" w:hAnsi="Times New Roman" w:cs="Times New Roman"/>
            <w:sz w:val="24"/>
            <w:szCs w:val="24"/>
            <w:lang w:val="en-US"/>
          </w:rPr>
          <w:t>-</w:t>
        </w:r>
      </w:ins>
      <w:r w:rsidRPr="00CE0916">
        <w:rPr>
          <w:rFonts w:ascii="Times New Roman" w:hAnsi="Times New Roman" w:cs="Times New Roman"/>
          <w:sz w:val="24"/>
          <w:szCs w:val="24"/>
          <w:lang w:val="en-US"/>
        </w:rPr>
        <w:t xml:space="preserve">up Exercise Counter has a delay of 5 seconds for the user to get ready. The ultrasonic sensor located on the user’s chest will then record the </w:t>
      </w:r>
      <w:r w:rsidR="00DE23F3" w:rsidRPr="00CE0916">
        <w:rPr>
          <w:rFonts w:ascii="Times New Roman" w:hAnsi="Times New Roman" w:cs="Times New Roman"/>
          <w:sz w:val="24"/>
          <w:szCs w:val="24"/>
          <w:lang w:val="en-US"/>
        </w:rPr>
        <w:t xml:space="preserve">average </w:t>
      </w:r>
      <w:r w:rsidRPr="00CE0916">
        <w:rPr>
          <w:rFonts w:ascii="Times New Roman" w:hAnsi="Times New Roman" w:cs="Times New Roman"/>
          <w:sz w:val="24"/>
          <w:szCs w:val="24"/>
          <w:lang w:val="en-US"/>
        </w:rPr>
        <w:t xml:space="preserve">initial distance </w:t>
      </w:r>
      <w:r w:rsidR="00DE23F3" w:rsidRPr="00CE0916">
        <w:rPr>
          <w:rFonts w:ascii="Times New Roman" w:hAnsi="Times New Roman" w:cs="Times New Roman"/>
          <w:sz w:val="24"/>
          <w:szCs w:val="24"/>
          <w:lang w:val="en-US"/>
        </w:rPr>
        <w:t xml:space="preserve">(of 99 readings) </w:t>
      </w:r>
      <w:r w:rsidRPr="00CE0916">
        <w:rPr>
          <w:rFonts w:ascii="Times New Roman" w:hAnsi="Times New Roman" w:cs="Times New Roman"/>
          <w:sz w:val="24"/>
          <w:szCs w:val="24"/>
          <w:lang w:val="en-US"/>
        </w:rPr>
        <w:t xml:space="preserve">between the user’s chest and the ground. </w:t>
      </w:r>
      <w:r w:rsidR="00DE23F3" w:rsidRPr="00CE0916">
        <w:rPr>
          <w:rFonts w:ascii="Times New Roman" w:hAnsi="Times New Roman" w:cs="Times New Roman"/>
          <w:sz w:val="24"/>
          <w:szCs w:val="24"/>
          <w:lang w:val="en-US"/>
        </w:rPr>
        <w:t>When the initial distance is determined, the buzzer will beep twice, and the LED will light up.</w:t>
      </w:r>
    </w:p>
    <w:p w14:paraId="342DD1C3" w14:textId="669F7022" w:rsidR="00C16E8C" w:rsidRPr="00CE0916" w:rsidRDefault="00C16E8C" w:rsidP="000D7041">
      <w:pPr>
        <w:spacing w:line="360" w:lineRule="auto"/>
        <w:rPr>
          <w:rFonts w:ascii="Times New Roman" w:hAnsi="Times New Roman" w:cs="Times New Roman"/>
          <w:sz w:val="24"/>
          <w:szCs w:val="24"/>
          <w:lang w:val="en-US"/>
        </w:rPr>
      </w:pPr>
      <w:ins w:id="163" w:author="Sim Mong Chea" w:date="2018-08-15T22:04:00Z">
        <w:r>
          <w:rPr>
            <w:rFonts w:ascii="Times New Roman" w:hAnsi="Times New Roman" w:cs="Times New Roman"/>
            <w:sz w:val="24"/>
            <w:szCs w:val="24"/>
            <w:lang w:val="en-US"/>
          </w:rPr>
          <w:lastRenderedPageBreak/>
          <w:t>(add a picture of the ultrasound sensor and flex sensor here with d</w:t>
        </w:r>
      </w:ins>
      <w:ins w:id="164" w:author="Sim Mong Chea" w:date="2018-08-15T22:05:00Z">
        <w:r>
          <w:rPr>
            <w:rFonts w:ascii="Times New Roman" w:hAnsi="Times New Roman" w:cs="Times New Roman"/>
            <w:sz w:val="24"/>
            <w:szCs w:val="24"/>
            <w:lang w:val="en-US"/>
          </w:rPr>
          <w:t xml:space="preserve">escription. I think that will complement well with the original description here. Your </w:t>
        </w:r>
      </w:ins>
      <w:ins w:id="165" w:author="Sim Mong Chea" w:date="2018-08-15T22:06:00Z">
        <w:r>
          <w:rPr>
            <w:rFonts w:ascii="Times New Roman" w:hAnsi="Times New Roman" w:cs="Times New Roman"/>
            <w:sz w:val="24"/>
            <w:szCs w:val="24"/>
            <w:lang w:val="en-US"/>
          </w:rPr>
          <w:t>examiner should find this section must easier to read this way.)</w:t>
        </w:r>
      </w:ins>
    </w:p>
    <w:p w14:paraId="506B24D6" w14:textId="7FE9C87E" w:rsidR="00DE23F3" w:rsidRPr="00CE0916" w:rsidRDefault="00DE23F3"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In the ‘Down’ Phase, the Push</w:t>
      </w:r>
      <w:ins w:id="166" w:author="Sim Mong Chea" w:date="2018-08-15T21:55:00Z">
        <w:r w:rsidR="00EF71EB">
          <w:rPr>
            <w:rFonts w:ascii="Times New Roman" w:hAnsi="Times New Roman" w:cs="Times New Roman"/>
            <w:sz w:val="24"/>
            <w:szCs w:val="24"/>
            <w:lang w:val="en-US"/>
          </w:rPr>
          <w:t>-</w:t>
        </w:r>
      </w:ins>
      <w:r w:rsidRPr="00CE0916">
        <w:rPr>
          <w:rFonts w:ascii="Times New Roman" w:hAnsi="Times New Roman" w:cs="Times New Roman"/>
          <w:sz w:val="24"/>
          <w:szCs w:val="24"/>
          <w:lang w:val="en-US"/>
        </w:rPr>
        <w:t>up Exercise Counter actively checks for the distance between the user’s chest and the ground. If the distance if measured to be under 6</w:t>
      </w:r>
      <w:ins w:id="167" w:author="Sim Mong Chea" w:date="2018-08-15T21:50:00Z">
        <w:r w:rsidR="00A83957">
          <w:rPr>
            <w:rFonts w:ascii="Times New Roman" w:hAnsi="Times New Roman" w:cs="Times New Roman"/>
            <w:sz w:val="24"/>
            <w:szCs w:val="24"/>
            <w:lang w:val="en-US"/>
          </w:rPr>
          <w:t>-</w:t>
        </w:r>
      </w:ins>
      <w:r w:rsidRPr="00CE0916">
        <w:rPr>
          <w:rFonts w:ascii="Times New Roman" w:hAnsi="Times New Roman" w:cs="Times New Roman"/>
          <w:sz w:val="24"/>
          <w:szCs w:val="24"/>
          <w:lang w:val="en-US"/>
        </w:rPr>
        <w:t>cm, it will then check whether the user’s back is straight. If both conditions are met, the user is recognized to have his arm bent to a satisfactory extent and should extend his arms next.</w:t>
      </w:r>
    </w:p>
    <w:p w14:paraId="56FCB29A" w14:textId="2DD7C2C4" w:rsidR="00DE23F3" w:rsidRPr="00CE0916" w:rsidRDefault="00DE23F3"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In the ‘Up’ Phase, the Push</w:t>
      </w:r>
      <w:ins w:id="168" w:author="Sim Mong Chea" w:date="2018-08-15T21:55:00Z">
        <w:r w:rsidR="00EF71EB">
          <w:rPr>
            <w:rFonts w:ascii="Times New Roman" w:hAnsi="Times New Roman" w:cs="Times New Roman"/>
            <w:sz w:val="24"/>
            <w:szCs w:val="24"/>
            <w:lang w:val="en-US"/>
          </w:rPr>
          <w:t>-</w:t>
        </w:r>
      </w:ins>
      <w:r w:rsidRPr="00CE0916">
        <w:rPr>
          <w:rFonts w:ascii="Times New Roman" w:hAnsi="Times New Roman" w:cs="Times New Roman"/>
          <w:sz w:val="24"/>
          <w:szCs w:val="24"/>
          <w:lang w:val="en-US"/>
        </w:rPr>
        <w:t xml:space="preserve">up Exercise Counter actively checks whether the distance between the user’s chest and the ground has returned to his initial position. If the user has reached the initial position, he/she is considered to have done </w:t>
      </w:r>
      <w:del w:id="169" w:author="Sim Mong Chea" w:date="2018-08-15T22:06:00Z">
        <w:r w:rsidRPr="00CE0916" w:rsidDel="00C16E8C">
          <w:rPr>
            <w:rFonts w:ascii="Times New Roman" w:hAnsi="Times New Roman" w:cs="Times New Roman"/>
            <w:sz w:val="24"/>
            <w:szCs w:val="24"/>
            <w:lang w:val="en-US"/>
          </w:rPr>
          <w:delText xml:space="preserve">1 </w:delText>
        </w:r>
      </w:del>
      <w:ins w:id="170" w:author="Sim Mong Chea" w:date="2018-08-15T22:06:00Z">
        <w:r w:rsidR="00C16E8C">
          <w:rPr>
            <w:rFonts w:ascii="Times New Roman" w:hAnsi="Times New Roman" w:cs="Times New Roman"/>
            <w:sz w:val="24"/>
            <w:szCs w:val="24"/>
            <w:lang w:val="en-US"/>
          </w:rPr>
          <w:t>one</w:t>
        </w:r>
        <w:r w:rsidR="00C16E8C" w:rsidRPr="00CE0916">
          <w:rPr>
            <w:rFonts w:ascii="Times New Roman" w:hAnsi="Times New Roman" w:cs="Times New Roman"/>
            <w:sz w:val="24"/>
            <w:szCs w:val="24"/>
            <w:lang w:val="en-US"/>
          </w:rPr>
          <w:t xml:space="preserve"> </w:t>
        </w:r>
      </w:ins>
      <w:r w:rsidRPr="00CE0916">
        <w:rPr>
          <w:rFonts w:ascii="Times New Roman" w:hAnsi="Times New Roman" w:cs="Times New Roman"/>
          <w:sz w:val="24"/>
          <w:szCs w:val="24"/>
          <w:lang w:val="en-US"/>
        </w:rPr>
        <w:t>successful push</w:t>
      </w:r>
      <w:ins w:id="171" w:author="Sim Mong Chea" w:date="2018-08-15T22:06:00Z">
        <w:r w:rsidR="00C16E8C">
          <w:rPr>
            <w:rFonts w:ascii="Times New Roman" w:hAnsi="Times New Roman" w:cs="Times New Roman"/>
            <w:sz w:val="24"/>
            <w:szCs w:val="24"/>
            <w:lang w:val="en-US"/>
          </w:rPr>
          <w:t>-</w:t>
        </w:r>
      </w:ins>
      <w:r w:rsidRPr="00CE0916">
        <w:rPr>
          <w:rFonts w:ascii="Times New Roman" w:hAnsi="Times New Roman" w:cs="Times New Roman"/>
          <w:sz w:val="24"/>
          <w:szCs w:val="24"/>
          <w:lang w:val="en-US"/>
        </w:rPr>
        <w:t>up and the buzzer will beep once. The LCD will update his current Push</w:t>
      </w:r>
      <w:ins w:id="172" w:author="Sim Mong Chea" w:date="2018-08-15T22:06:00Z">
        <w:r w:rsidR="00C16E8C">
          <w:rPr>
            <w:rFonts w:ascii="Times New Roman" w:hAnsi="Times New Roman" w:cs="Times New Roman"/>
            <w:sz w:val="24"/>
            <w:szCs w:val="24"/>
            <w:lang w:val="en-US"/>
          </w:rPr>
          <w:t>-</w:t>
        </w:r>
      </w:ins>
      <w:r w:rsidRPr="00CE0916">
        <w:rPr>
          <w:rFonts w:ascii="Times New Roman" w:hAnsi="Times New Roman" w:cs="Times New Roman"/>
          <w:sz w:val="24"/>
          <w:szCs w:val="24"/>
          <w:lang w:val="en-US"/>
        </w:rPr>
        <w:t>ups.</w:t>
      </w:r>
    </w:p>
    <w:p w14:paraId="06C37FC6" w14:textId="0D9DB992" w:rsidR="008F5608" w:rsidRPr="00CE0916" w:rsidRDefault="00DE23F3"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The Push</w:t>
      </w:r>
      <w:ins w:id="173" w:author="Sim Mong Chea" w:date="2018-08-15T22:06:00Z">
        <w:r w:rsidR="00C16E8C">
          <w:rPr>
            <w:rFonts w:ascii="Times New Roman" w:hAnsi="Times New Roman" w:cs="Times New Roman"/>
            <w:sz w:val="24"/>
            <w:szCs w:val="24"/>
            <w:lang w:val="en-US"/>
          </w:rPr>
          <w:t>-</w:t>
        </w:r>
      </w:ins>
      <w:r w:rsidRPr="00CE0916">
        <w:rPr>
          <w:rFonts w:ascii="Times New Roman" w:hAnsi="Times New Roman" w:cs="Times New Roman"/>
          <w:sz w:val="24"/>
          <w:szCs w:val="24"/>
          <w:lang w:val="en-US"/>
        </w:rPr>
        <w:t xml:space="preserve">up Exercise Counter automatically stops when it recognizes that the user is standing up. This is done by recording for consistent high readings from the ultrasonic sensor. </w:t>
      </w:r>
      <w:r w:rsidR="008F5608" w:rsidRPr="00CE0916">
        <w:rPr>
          <w:rFonts w:ascii="Times New Roman" w:hAnsi="Times New Roman" w:cs="Times New Roman"/>
          <w:sz w:val="24"/>
          <w:szCs w:val="24"/>
          <w:lang w:val="en-US"/>
        </w:rPr>
        <w:br w:type="page"/>
      </w:r>
    </w:p>
    <w:p w14:paraId="1A3B7013" w14:textId="32BC3556" w:rsidR="001774CF" w:rsidRPr="00CE0916" w:rsidRDefault="001774CF" w:rsidP="000D7041">
      <w:pPr>
        <w:spacing w:line="360" w:lineRule="auto"/>
        <w:jc w:val="center"/>
        <w:rPr>
          <w:rFonts w:ascii="Times New Roman" w:hAnsi="Times New Roman" w:cs="Times New Roman"/>
          <w:sz w:val="24"/>
          <w:szCs w:val="24"/>
          <w:lang w:val="en-US"/>
        </w:rPr>
      </w:pPr>
      <w:r w:rsidRPr="00CE0916">
        <w:rPr>
          <w:rFonts w:ascii="Times New Roman" w:hAnsi="Times New Roman" w:cs="Times New Roman"/>
          <w:b/>
          <w:sz w:val="24"/>
          <w:szCs w:val="24"/>
          <w:lang w:val="en-US"/>
        </w:rPr>
        <w:lastRenderedPageBreak/>
        <w:t>RESULTS &amp; DISCUSSION</w:t>
      </w:r>
    </w:p>
    <w:p w14:paraId="21A16338" w14:textId="6DBB126F" w:rsidR="00A11B60" w:rsidRPr="00CE0916" w:rsidRDefault="00A11B60"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u w:val="single"/>
          <w:lang w:val="en-US"/>
        </w:rPr>
        <w:t>Final Product</w:t>
      </w:r>
      <w:r w:rsidR="00D63BB9" w:rsidRPr="00CE0916">
        <w:rPr>
          <w:rFonts w:ascii="Times New Roman" w:hAnsi="Times New Roman" w:cs="Times New Roman"/>
          <w:sz w:val="24"/>
          <w:szCs w:val="24"/>
          <w:u w:val="single"/>
          <w:lang w:val="en-US"/>
        </w:rPr>
        <w:br/>
      </w:r>
      <w:ins w:id="174" w:author="Sim Mong Chea" w:date="2018-08-15T21:52:00Z">
        <w:r w:rsidR="00EF71EB">
          <w:rPr>
            <w:rFonts w:ascii="Times New Roman" w:hAnsi="Times New Roman" w:cs="Times New Roman"/>
            <w:sz w:val="24"/>
            <w:szCs w:val="24"/>
            <w:lang w:val="en-US"/>
          </w:rPr>
          <w:t>For our</w:t>
        </w:r>
      </w:ins>
      <w:del w:id="175" w:author="Sim Mong Chea" w:date="2018-08-15T21:52:00Z">
        <w:r w:rsidR="00D63BB9" w:rsidRPr="00CE0916" w:rsidDel="00EF71EB">
          <w:rPr>
            <w:rFonts w:ascii="Times New Roman" w:hAnsi="Times New Roman" w:cs="Times New Roman"/>
            <w:sz w:val="24"/>
            <w:szCs w:val="24"/>
            <w:lang w:val="en-US"/>
          </w:rPr>
          <w:delText>The</w:delText>
        </w:r>
      </w:del>
      <w:r w:rsidR="00D63BB9" w:rsidRPr="00CE0916">
        <w:rPr>
          <w:rFonts w:ascii="Times New Roman" w:hAnsi="Times New Roman" w:cs="Times New Roman"/>
          <w:sz w:val="24"/>
          <w:szCs w:val="24"/>
          <w:lang w:val="en-US"/>
        </w:rPr>
        <w:t xml:space="preserve"> final product</w:t>
      </w:r>
      <w:ins w:id="176" w:author="Sim Mong Chea" w:date="2018-08-15T21:52:00Z">
        <w:r w:rsidR="00EF71EB">
          <w:rPr>
            <w:rFonts w:ascii="Times New Roman" w:hAnsi="Times New Roman" w:cs="Times New Roman"/>
            <w:sz w:val="24"/>
            <w:szCs w:val="24"/>
            <w:lang w:val="en-US"/>
          </w:rPr>
          <w:t>, the user can wear it like a pair</w:t>
        </w:r>
      </w:ins>
      <w:r w:rsidR="00D63BB9" w:rsidRPr="00CE0916">
        <w:rPr>
          <w:rFonts w:ascii="Times New Roman" w:hAnsi="Times New Roman" w:cs="Times New Roman"/>
          <w:sz w:val="24"/>
          <w:szCs w:val="24"/>
          <w:lang w:val="en-US"/>
        </w:rPr>
        <w:t xml:space="preserve"> </w:t>
      </w:r>
      <w:del w:id="177" w:author="Sim Mong Chea" w:date="2018-08-15T21:52:00Z">
        <w:r w:rsidR="00D63BB9" w:rsidRPr="00CE0916" w:rsidDel="00EF71EB">
          <w:rPr>
            <w:rFonts w:ascii="Times New Roman" w:hAnsi="Times New Roman" w:cs="Times New Roman"/>
            <w:sz w:val="24"/>
            <w:szCs w:val="24"/>
            <w:lang w:val="en-US"/>
          </w:rPr>
          <w:delText xml:space="preserve">is based on the design </w:delText>
        </w:r>
      </w:del>
      <w:r w:rsidR="00D63BB9" w:rsidRPr="00CE0916">
        <w:rPr>
          <w:rFonts w:ascii="Times New Roman" w:hAnsi="Times New Roman" w:cs="Times New Roman"/>
          <w:sz w:val="24"/>
          <w:szCs w:val="24"/>
          <w:lang w:val="en-US"/>
        </w:rPr>
        <w:t xml:space="preserve">of suspenders. The user would fasten a belt across his/her hip to secure </w:t>
      </w:r>
      <w:del w:id="178" w:author="Sim Mong Chea" w:date="2018-08-15T21:53:00Z">
        <w:r w:rsidR="00D63BB9" w:rsidRPr="00CE0916" w:rsidDel="00EF71EB">
          <w:rPr>
            <w:rFonts w:ascii="Times New Roman" w:hAnsi="Times New Roman" w:cs="Times New Roman"/>
            <w:sz w:val="24"/>
            <w:szCs w:val="24"/>
            <w:lang w:val="en-US"/>
          </w:rPr>
          <w:delText xml:space="preserve">the </w:delText>
        </w:r>
      </w:del>
      <w:ins w:id="179" w:author="Sim Mong Chea" w:date="2018-08-15T21:53:00Z">
        <w:r w:rsidR="00EF71EB">
          <w:rPr>
            <w:rFonts w:ascii="Times New Roman" w:hAnsi="Times New Roman" w:cs="Times New Roman"/>
            <w:sz w:val="24"/>
            <w:szCs w:val="24"/>
            <w:lang w:val="en-US"/>
          </w:rPr>
          <w:t>our</w:t>
        </w:r>
        <w:r w:rsidR="00EF71EB" w:rsidRPr="00CE0916">
          <w:rPr>
            <w:rFonts w:ascii="Times New Roman" w:hAnsi="Times New Roman" w:cs="Times New Roman"/>
            <w:sz w:val="24"/>
            <w:szCs w:val="24"/>
            <w:lang w:val="en-US"/>
          </w:rPr>
          <w:t xml:space="preserve"> </w:t>
        </w:r>
      </w:ins>
      <w:r w:rsidR="00D63BB9" w:rsidRPr="00CE0916">
        <w:rPr>
          <w:rFonts w:ascii="Times New Roman" w:hAnsi="Times New Roman" w:cs="Times New Roman"/>
          <w:sz w:val="24"/>
          <w:szCs w:val="24"/>
          <w:lang w:val="en-US"/>
        </w:rPr>
        <w:t>push</w:t>
      </w:r>
      <w:ins w:id="180" w:author="Sim Mong Chea" w:date="2018-08-15T21:53:00Z">
        <w:r w:rsidR="00EF71EB">
          <w:rPr>
            <w:rFonts w:ascii="Times New Roman" w:hAnsi="Times New Roman" w:cs="Times New Roman"/>
            <w:sz w:val="24"/>
            <w:szCs w:val="24"/>
            <w:lang w:val="en-US"/>
          </w:rPr>
          <w:t>-</w:t>
        </w:r>
      </w:ins>
      <w:r w:rsidR="00D63BB9" w:rsidRPr="00CE0916">
        <w:rPr>
          <w:rFonts w:ascii="Times New Roman" w:hAnsi="Times New Roman" w:cs="Times New Roman"/>
          <w:sz w:val="24"/>
          <w:szCs w:val="24"/>
          <w:lang w:val="en-US"/>
        </w:rPr>
        <w:t>up counter.</w:t>
      </w:r>
    </w:p>
    <w:p w14:paraId="42EB3963" w14:textId="77777777" w:rsidR="00D63BB9" w:rsidRDefault="00D63BB9" w:rsidP="000D7041">
      <w:pPr>
        <w:keepNext/>
        <w:spacing w:line="360" w:lineRule="auto"/>
      </w:pPr>
      <w:r>
        <w:rPr>
          <w:noProof/>
        </w:rPr>
        <w:drawing>
          <wp:inline distT="0" distB="0" distL="0" distR="0" wp14:anchorId="5B033639" wp14:editId="7C190D32">
            <wp:extent cx="4298632" cy="5731510"/>
            <wp:effectExtent l="0" t="0" r="698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lace holder"/>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298632" cy="5731510"/>
                    </a:xfrm>
                    <a:prstGeom prst="rect">
                      <a:avLst/>
                    </a:prstGeom>
                    <a:noFill/>
                    <a:ln>
                      <a:noFill/>
                    </a:ln>
                  </pic:spPr>
                </pic:pic>
              </a:graphicData>
            </a:graphic>
          </wp:inline>
        </w:drawing>
      </w:r>
    </w:p>
    <w:p w14:paraId="0835F40E" w14:textId="2F687584" w:rsidR="00D63BB9" w:rsidRDefault="00D63BB9" w:rsidP="000D7041">
      <w:pPr>
        <w:pStyle w:val="Caption"/>
        <w:spacing w:line="360" w:lineRule="auto"/>
      </w:pPr>
      <w:commentRangeStart w:id="181"/>
      <w:r>
        <w:t xml:space="preserve">Figure </w:t>
      </w:r>
      <w:r w:rsidR="00F3740C">
        <w:rPr>
          <w:noProof/>
        </w:rPr>
        <w:fldChar w:fldCharType="begin"/>
      </w:r>
      <w:r w:rsidR="00F3740C">
        <w:rPr>
          <w:noProof/>
        </w:rPr>
        <w:instrText xml:space="preserve"> SEQ Figure \* ROMAN </w:instrText>
      </w:r>
      <w:r w:rsidR="00F3740C">
        <w:rPr>
          <w:noProof/>
        </w:rPr>
        <w:fldChar w:fldCharType="separate"/>
      </w:r>
      <w:r w:rsidR="008A3816">
        <w:rPr>
          <w:noProof/>
        </w:rPr>
        <w:t>IV</w:t>
      </w:r>
      <w:r w:rsidR="00F3740C">
        <w:rPr>
          <w:noProof/>
        </w:rPr>
        <w:fldChar w:fldCharType="end"/>
      </w:r>
      <w:r>
        <w:t xml:space="preserve"> </w:t>
      </w:r>
      <w:proofErr w:type="spellStart"/>
      <w:r>
        <w:t>Pushup</w:t>
      </w:r>
      <w:proofErr w:type="spellEnd"/>
      <w:r>
        <w:t xml:space="preserve"> Counter</w:t>
      </w:r>
      <w:commentRangeEnd w:id="181"/>
      <w:r w:rsidR="00EF71EB">
        <w:rPr>
          <w:rStyle w:val="CommentReference"/>
          <w:i w:val="0"/>
          <w:iCs w:val="0"/>
          <w:color w:val="auto"/>
        </w:rPr>
        <w:commentReference w:id="181"/>
      </w:r>
      <w:ins w:id="182" w:author="S wk" w:date="2018-08-15T22:31:00Z">
        <w:r w:rsidR="00B9218B">
          <w:t>, the</w:t>
        </w:r>
      </w:ins>
      <w:ins w:id="183" w:author="S wk" w:date="2018-08-15T22:32:00Z">
        <w:r w:rsidR="00B9218B">
          <w:t xml:space="preserve"> LED lights up when the user is ready to do push-ups</w:t>
        </w:r>
        <w:r w:rsidR="00B9218B">
          <w:br/>
          <w:t>The buzzer sounds whenever the user is ready to do push-ups, or that one push-up was done</w:t>
        </w:r>
      </w:ins>
      <w:ins w:id="184" w:author="S wk" w:date="2018-08-15T22:31:00Z">
        <w:r w:rsidR="00B9218B">
          <w:t xml:space="preserve"> </w:t>
        </w:r>
      </w:ins>
    </w:p>
    <w:p w14:paraId="37B940DD" w14:textId="77777777" w:rsidR="00D63BB9" w:rsidRDefault="00D63BB9" w:rsidP="000D7041">
      <w:pPr>
        <w:keepNext/>
        <w:spacing w:line="360" w:lineRule="auto"/>
      </w:pPr>
      <w:commentRangeStart w:id="185"/>
      <w:r>
        <w:rPr>
          <w:noProof/>
        </w:rPr>
        <w:lastRenderedPageBreak/>
        <w:drawing>
          <wp:inline distT="0" distB="0" distL="0" distR="0" wp14:anchorId="0EC25B08" wp14:editId="6FD0D589">
            <wp:extent cx="3600450" cy="573087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lace holder"/>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387" t="-554" r="8845" b="554"/>
                    <a:stretch/>
                  </pic:blipFill>
                  <pic:spPr bwMode="auto">
                    <a:xfrm>
                      <a:off x="0" y="0"/>
                      <a:ext cx="3600850" cy="5731510"/>
                    </a:xfrm>
                    <a:prstGeom prst="rect">
                      <a:avLst/>
                    </a:prstGeom>
                    <a:noFill/>
                    <a:ln>
                      <a:noFill/>
                    </a:ln>
                    <a:extLst>
                      <a:ext uri="{53640926-AAD7-44D8-BBD7-CCE9431645EC}">
                        <a14:shadowObscured xmlns:a14="http://schemas.microsoft.com/office/drawing/2010/main"/>
                      </a:ext>
                    </a:extLst>
                  </pic:spPr>
                </pic:pic>
              </a:graphicData>
            </a:graphic>
          </wp:inline>
        </w:drawing>
      </w:r>
      <w:commentRangeEnd w:id="185"/>
      <w:r w:rsidR="00EF71EB">
        <w:rPr>
          <w:rStyle w:val="CommentReference"/>
        </w:rPr>
        <w:commentReference w:id="185"/>
      </w:r>
    </w:p>
    <w:p w14:paraId="712EC6E2" w14:textId="12027D62" w:rsidR="00D63BB9" w:rsidRDefault="00D63BB9" w:rsidP="000D7041">
      <w:pPr>
        <w:pStyle w:val="Caption"/>
        <w:spacing w:line="360" w:lineRule="auto"/>
      </w:pPr>
      <w:r>
        <w:t xml:space="preserve">Figure </w:t>
      </w:r>
      <w:r w:rsidR="00F3740C">
        <w:rPr>
          <w:noProof/>
        </w:rPr>
        <w:fldChar w:fldCharType="begin"/>
      </w:r>
      <w:r w:rsidR="00F3740C">
        <w:rPr>
          <w:noProof/>
        </w:rPr>
        <w:instrText xml:space="preserve"> SEQ Figure \* ROMAN </w:instrText>
      </w:r>
      <w:r w:rsidR="00F3740C">
        <w:rPr>
          <w:noProof/>
        </w:rPr>
        <w:fldChar w:fldCharType="separate"/>
      </w:r>
      <w:r w:rsidR="008A3816">
        <w:rPr>
          <w:noProof/>
        </w:rPr>
        <w:t>V</w:t>
      </w:r>
      <w:r w:rsidR="00F3740C">
        <w:rPr>
          <w:noProof/>
        </w:rPr>
        <w:fldChar w:fldCharType="end"/>
      </w:r>
      <w:r>
        <w:t xml:space="preserve"> Front View (Worn)</w:t>
      </w:r>
      <w:ins w:id="186" w:author="S wk" w:date="2018-08-15T22:30:00Z">
        <w:r w:rsidR="00B9218B">
          <w:t>, only the ultrasound is found on the front of the person’s chest, this is to</w:t>
        </w:r>
        <w:r w:rsidR="00B9218B">
          <w:br/>
          <w:t xml:space="preserve">ensure that the ultrasound is as near to the chest as </w:t>
        </w:r>
      </w:ins>
      <w:ins w:id="187" w:author="S wk" w:date="2018-08-15T22:31:00Z">
        <w:r w:rsidR="00B9218B">
          <w:t>possible, increasing accuracy of ultras</w:t>
        </w:r>
      </w:ins>
      <w:ins w:id="188" w:author="S wk" w:date="2018-08-15T22:33:00Z">
        <w:r w:rsidR="00FF6C6A">
          <w:t xml:space="preserve">onic </w:t>
        </w:r>
      </w:ins>
      <w:ins w:id="189" w:author="S wk" w:date="2018-08-15T22:31:00Z">
        <w:r w:rsidR="00B9218B">
          <w:t>sensor.</w:t>
        </w:r>
      </w:ins>
    </w:p>
    <w:p w14:paraId="7DC7D963" w14:textId="77777777" w:rsidR="00D63BB9" w:rsidRDefault="00D63BB9" w:rsidP="000D7041">
      <w:pPr>
        <w:keepNext/>
        <w:spacing w:line="360" w:lineRule="auto"/>
      </w:pPr>
      <w:commentRangeStart w:id="190"/>
      <w:r>
        <w:rPr>
          <w:noProof/>
        </w:rPr>
        <w:lastRenderedPageBreak/>
        <w:drawing>
          <wp:inline distT="0" distB="0" distL="0" distR="0" wp14:anchorId="48A8A438" wp14:editId="4002CDF3">
            <wp:extent cx="4298632" cy="5731510"/>
            <wp:effectExtent l="0" t="0" r="698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lace holder"/>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4298632" cy="5731510"/>
                    </a:xfrm>
                    <a:prstGeom prst="rect">
                      <a:avLst/>
                    </a:prstGeom>
                    <a:noFill/>
                    <a:ln>
                      <a:noFill/>
                    </a:ln>
                  </pic:spPr>
                </pic:pic>
              </a:graphicData>
            </a:graphic>
          </wp:inline>
        </w:drawing>
      </w:r>
      <w:commentRangeEnd w:id="190"/>
      <w:r w:rsidR="00EF71EB">
        <w:rPr>
          <w:rStyle w:val="CommentReference"/>
        </w:rPr>
        <w:commentReference w:id="190"/>
      </w:r>
      <w:bookmarkStart w:id="191" w:name="_GoBack"/>
      <w:bookmarkEnd w:id="191"/>
    </w:p>
    <w:p w14:paraId="3EC85821" w14:textId="0490D85F" w:rsidR="00D63BB9" w:rsidRDefault="00D63BB9" w:rsidP="000D7041">
      <w:pPr>
        <w:pStyle w:val="Caption"/>
        <w:spacing w:line="360" w:lineRule="auto"/>
      </w:pPr>
      <w:commentRangeStart w:id="192"/>
      <w:r>
        <w:t xml:space="preserve">Figure </w:t>
      </w:r>
      <w:r w:rsidR="00F3740C">
        <w:rPr>
          <w:noProof/>
        </w:rPr>
        <w:fldChar w:fldCharType="begin"/>
      </w:r>
      <w:r w:rsidR="00F3740C">
        <w:rPr>
          <w:noProof/>
        </w:rPr>
        <w:instrText xml:space="preserve"> SEQ Figure \* ROMAN </w:instrText>
      </w:r>
      <w:r w:rsidR="00F3740C">
        <w:rPr>
          <w:noProof/>
        </w:rPr>
        <w:fldChar w:fldCharType="separate"/>
      </w:r>
      <w:r w:rsidR="008A3816">
        <w:rPr>
          <w:noProof/>
        </w:rPr>
        <w:t>VI</w:t>
      </w:r>
      <w:r w:rsidR="00F3740C">
        <w:rPr>
          <w:noProof/>
        </w:rPr>
        <w:fldChar w:fldCharType="end"/>
      </w:r>
      <w:r>
        <w:t xml:space="preserve"> Back View (Worn)</w:t>
      </w:r>
      <w:commentRangeEnd w:id="192"/>
      <w:r w:rsidR="00EF71EB">
        <w:rPr>
          <w:rStyle w:val="CommentReference"/>
          <w:i w:val="0"/>
          <w:iCs w:val="0"/>
          <w:color w:val="auto"/>
        </w:rPr>
        <w:commentReference w:id="192"/>
      </w:r>
      <w:ins w:id="193" w:author="S wk" w:date="2018-08-15T22:29:00Z">
        <w:r w:rsidR="00B9218B">
          <w:t>, the flex sensor is located at the lower back while the main circuit</w:t>
        </w:r>
        <w:r w:rsidR="00B9218B">
          <w:br/>
          <w:t xml:space="preserve">is at the upper back of the user, to </w:t>
        </w:r>
      </w:ins>
      <w:ins w:id="194" w:author="S wk" w:date="2018-08-15T22:30:00Z">
        <w:r w:rsidR="00B9218B">
          <w:t>even the weight of the counter.</w:t>
        </w:r>
      </w:ins>
    </w:p>
    <w:p w14:paraId="683D842C" w14:textId="77777777" w:rsidR="00A11B60" w:rsidRDefault="00A11B60" w:rsidP="000D7041">
      <w:pPr>
        <w:spacing w:line="360" w:lineRule="auto"/>
        <w:rPr>
          <w:rFonts w:ascii="Times New Roman" w:hAnsi="Times New Roman" w:cs="Times New Roman"/>
          <w:b/>
          <w:sz w:val="28"/>
          <w:szCs w:val="24"/>
          <w:lang w:val="en-US"/>
        </w:rPr>
      </w:pPr>
    </w:p>
    <w:p w14:paraId="2982741F" w14:textId="77777777" w:rsidR="008470B7" w:rsidRDefault="008470B7" w:rsidP="000D7041">
      <w:pPr>
        <w:spacing w:line="360" w:lineRule="auto"/>
        <w:jc w:val="center"/>
        <w:rPr>
          <w:rFonts w:ascii="Times New Roman" w:hAnsi="Times New Roman" w:cs="Times New Roman"/>
          <w:b/>
          <w:sz w:val="28"/>
          <w:szCs w:val="24"/>
          <w:lang w:val="en-US"/>
        </w:rPr>
      </w:pPr>
    </w:p>
    <w:p w14:paraId="7BB0359D" w14:textId="77777777" w:rsidR="008470B7" w:rsidRDefault="008470B7" w:rsidP="000D7041">
      <w:pPr>
        <w:spacing w:line="360" w:lineRule="auto"/>
        <w:jc w:val="center"/>
        <w:rPr>
          <w:rFonts w:ascii="Times New Roman" w:hAnsi="Times New Roman" w:cs="Times New Roman"/>
          <w:b/>
          <w:sz w:val="28"/>
          <w:szCs w:val="24"/>
          <w:lang w:val="en-US"/>
        </w:rPr>
      </w:pPr>
    </w:p>
    <w:p w14:paraId="24218F6D" w14:textId="77777777" w:rsidR="008470B7" w:rsidRDefault="008470B7" w:rsidP="000D7041">
      <w:pPr>
        <w:spacing w:line="360" w:lineRule="auto"/>
        <w:jc w:val="center"/>
        <w:rPr>
          <w:rFonts w:ascii="Times New Roman" w:hAnsi="Times New Roman" w:cs="Times New Roman"/>
          <w:b/>
          <w:sz w:val="28"/>
          <w:szCs w:val="24"/>
          <w:lang w:val="en-US"/>
        </w:rPr>
      </w:pPr>
    </w:p>
    <w:p w14:paraId="1AAA4D65" w14:textId="77777777" w:rsidR="008470B7" w:rsidRDefault="008470B7" w:rsidP="000D7041">
      <w:pPr>
        <w:spacing w:line="360" w:lineRule="auto"/>
        <w:jc w:val="center"/>
        <w:rPr>
          <w:rFonts w:ascii="Times New Roman" w:hAnsi="Times New Roman" w:cs="Times New Roman"/>
          <w:b/>
          <w:sz w:val="28"/>
          <w:szCs w:val="24"/>
          <w:lang w:val="en-US"/>
        </w:rPr>
      </w:pPr>
    </w:p>
    <w:p w14:paraId="4688F212" w14:textId="77777777" w:rsidR="008470B7" w:rsidRDefault="008470B7" w:rsidP="000D7041">
      <w:pPr>
        <w:spacing w:line="360" w:lineRule="auto"/>
        <w:jc w:val="center"/>
        <w:rPr>
          <w:rFonts w:ascii="Times New Roman" w:hAnsi="Times New Roman" w:cs="Times New Roman"/>
          <w:b/>
          <w:sz w:val="28"/>
          <w:szCs w:val="24"/>
          <w:lang w:val="en-US"/>
        </w:rPr>
      </w:pPr>
    </w:p>
    <w:p w14:paraId="481DFFE5" w14:textId="41EEC5F0" w:rsidR="008470B7" w:rsidRPr="00CE0916" w:rsidRDefault="001774CF" w:rsidP="008470B7">
      <w:pPr>
        <w:spacing w:line="360" w:lineRule="auto"/>
        <w:jc w:val="center"/>
        <w:rPr>
          <w:rFonts w:ascii="Times New Roman" w:hAnsi="Times New Roman" w:cs="Times New Roman"/>
          <w:b/>
          <w:sz w:val="24"/>
          <w:szCs w:val="24"/>
          <w:lang w:val="en-US"/>
        </w:rPr>
      </w:pPr>
      <w:r w:rsidRPr="00CE0916">
        <w:rPr>
          <w:rFonts w:ascii="Times New Roman" w:hAnsi="Times New Roman" w:cs="Times New Roman"/>
          <w:b/>
          <w:sz w:val="24"/>
          <w:szCs w:val="24"/>
          <w:lang w:val="en-US"/>
        </w:rPr>
        <w:lastRenderedPageBreak/>
        <w:t>CONCLUSION</w:t>
      </w:r>
    </w:p>
    <w:p w14:paraId="7FD66B65" w14:textId="002C688D" w:rsidR="005A3DA0" w:rsidRPr="00CE0916" w:rsidRDefault="00A11B60" w:rsidP="000D7041">
      <w:pPr>
        <w:spacing w:line="360" w:lineRule="auto"/>
        <w:rPr>
          <w:rFonts w:ascii="Times New Roman" w:hAnsi="Times New Roman" w:cs="Times New Roman"/>
          <w:sz w:val="24"/>
          <w:szCs w:val="24"/>
          <w:u w:val="single"/>
          <w:lang w:val="en-US"/>
        </w:rPr>
      </w:pPr>
      <w:r w:rsidRPr="00CE0916">
        <w:rPr>
          <w:rFonts w:ascii="Times New Roman" w:hAnsi="Times New Roman" w:cs="Times New Roman"/>
          <w:sz w:val="24"/>
          <w:szCs w:val="24"/>
          <w:u w:val="single"/>
          <w:lang w:val="en-US"/>
        </w:rPr>
        <w:t>Extent of success</w:t>
      </w:r>
    </w:p>
    <w:p w14:paraId="42B38CF7" w14:textId="5A3BF79F" w:rsidR="008470B7" w:rsidRPr="00CE0916" w:rsidRDefault="008470B7" w:rsidP="000D7041">
      <w:pPr>
        <w:spacing w:line="360" w:lineRule="auto"/>
        <w:rPr>
          <w:rFonts w:ascii="Times New Roman" w:hAnsi="Times New Roman" w:cs="Times New Roman"/>
          <w:sz w:val="24"/>
          <w:szCs w:val="24"/>
        </w:rPr>
      </w:pPr>
      <w:r w:rsidRPr="00CE0916">
        <w:rPr>
          <w:rFonts w:ascii="Times New Roman" w:hAnsi="Times New Roman" w:cs="Times New Roman"/>
          <w:sz w:val="24"/>
          <w:szCs w:val="24"/>
        </w:rPr>
        <w:t>The project has successfully created a prototype that incorporates the designed solution. The ultrasonic sensor sends and receives around 30 readings per second, allowing the push</w:t>
      </w:r>
      <w:ins w:id="195" w:author="Sim Mong Chea" w:date="2018-08-15T22:01:00Z">
        <w:r w:rsidR="00C16E8C">
          <w:rPr>
            <w:rFonts w:ascii="Times New Roman" w:hAnsi="Times New Roman" w:cs="Times New Roman"/>
            <w:sz w:val="24"/>
            <w:szCs w:val="24"/>
          </w:rPr>
          <w:t>-</w:t>
        </w:r>
      </w:ins>
      <w:del w:id="196" w:author="Sim Mong Chea" w:date="2018-08-15T22:01:00Z">
        <w:r w:rsidRPr="00CE0916" w:rsidDel="00C16E8C">
          <w:rPr>
            <w:rFonts w:ascii="Times New Roman" w:hAnsi="Times New Roman" w:cs="Times New Roman"/>
            <w:sz w:val="24"/>
            <w:szCs w:val="24"/>
          </w:rPr>
          <w:delText xml:space="preserve"> </w:delText>
        </w:r>
      </w:del>
      <w:r w:rsidRPr="00CE0916">
        <w:rPr>
          <w:rFonts w:ascii="Times New Roman" w:hAnsi="Times New Roman" w:cs="Times New Roman"/>
          <w:sz w:val="24"/>
          <w:szCs w:val="24"/>
        </w:rPr>
        <w:t>up counter to continue recording data accurately even if the user does push</w:t>
      </w:r>
      <w:ins w:id="197" w:author="Sim Mong Chea" w:date="2018-08-15T22:01:00Z">
        <w:r w:rsidR="00C16E8C">
          <w:rPr>
            <w:rFonts w:ascii="Times New Roman" w:hAnsi="Times New Roman" w:cs="Times New Roman"/>
            <w:sz w:val="24"/>
            <w:szCs w:val="24"/>
          </w:rPr>
          <w:t>-</w:t>
        </w:r>
      </w:ins>
      <w:del w:id="198" w:author="Sim Mong Chea" w:date="2018-08-15T22:01:00Z">
        <w:r w:rsidRPr="00CE0916" w:rsidDel="00C16E8C">
          <w:rPr>
            <w:rFonts w:ascii="Times New Roman" w:hAnsi="Times New Roman" w:cs="Times New Roman"/>
            <w:sz w:val="24"/>
            <w:szCs w:val="24"/>
          </w:rPr>
          <w:delText xml:space="preserve"> </w:delText>
        </w:r>
      </w:del>
      <w:r w:rsidRPr="00CE0916">
        <w:rPr>
          <w:rFonts w:ascii="Times New Roman" w:hAnsi="Times New Roman" w:cs="Times New Roman"/>
          <w:sz w:val="24"/>
          <w:szCs w:val="24"/>
        </w:rPr>
        <w:t>ups at a faster pace. The wearable push</w:t>
      </w:r>
      <w:ins w:id="199" w:author="Sim Mong Chea" w:date="2018-08-15T22:00:00Z">
        <w:r w:rsidR="00EF71EB">
          <w:rPr>
            <w:rFonts w:ascii="Times New Roman" w:hAnsi="Times New Roman" w:cs="Times New Roman"/>
            <w:sz w:val="24"/>
            <w:szCs w:val="24"/>
          </w:rPr>
          <w:t>-</w:t>
        </w:r>
      </w:ins>
      <w:del w:id="200" w:author="Sim Mong Chea" w:date="2018-08-15T22:00:00Z">
        <w:r w:rsidRPr="00CE0916" w:rsidDel="00EF71EB">
          <w:rPr>
            <w:rFonts w:ascii="Times New Roman" w:hAnsi="Times New Roman" w:cs="Times New Roman"/>
            <w:sz w:val="24"/>
            <w:szCs w:val="24"/>
          </w:rPr>
          <w:delText xml:space="preserve"> </w:delText>
        </w:r>
      </w:del>
      <w:r w:rsidRPr="00CE0916">
        <w:rPr>
          <w:rFonts w:ascii="Times New Roman" w:hAnsi="Times New Roman" w:cs="Times New Roman"/>
          <w:sz w:val="24"/>
          <w:szCs w:val="24"/>
        </w:rPr>
        <w:t xml:space="preserve">up counter is also adjustable </w:t>
      </w:r>
      <w:ins w:id="201" w:author="Sim Mong Chea" w:date="2018-08-15T22:00:00Z">
        <w:r w:rsidR="00EF71EB">
          <w:rPr>
            <w:rFonts w:ascii="Times New Roman" w:hAnsi="Times New Roman" w:cs="Times New Roman"/>
            <w:sz w:val="24"/>
            <w:szCs w:val="24"/>
          </w:rPr>
          <w:t xml:space="preserve">to </w:t>
        </w:r>
      </w:ins>
      <w:ins w:id="202" w:author="Sim Mong Chea" w:date="2018-08-15T22:01:00Z">
        <w:r w:rsidR="00C16E8C">
          <w:rPr>
            <w:rFonts w:ascii="Times New Roman" w:hAnsi="Times New Roman" w:cs="Times New Roman"/>
            <w:sz w:val="24"/>
            <w:szCs w:val="24"/>
          </w:rPr>
          <w:t xml:space="preserve">suit </w:t>
        </w:r>
      </w:ins>
      <w:ins w:id="203" w:author="Sim Mong Chea" w:date="2018-08-15T22:00:00Z">
        <w:r w:rsidR="00EF71EB">
          <w:rPr>
            <w:rFonts w:ascii="Times New Roman" w:hAnsi="Times New Roman" w:cs="Times New Roman"/>
            <w:sz w:val="24"/>
            <w:szCs w:val="24"/>
          </w:rPr>
          <w:t xml:space="preserve">users of different body sizes </w:t>
        </w:r>
      </w:ins>
      <w:r w:rsidR="00575B3B" w:rsidRPr="00CE0916">
        <w:rPr>
          <w:rFonts w:ascii="Times New Roman" w:hAnsi="Times New Roman" w:cs="Times New Roman"/>
          <w:sz w:val="24"/>
          <w:szCs w:val="24"/>
        </w:rPr>
        <w:t xml:space="preserve">and </w:t>
      </w:r>
      <w:ins w:id="204" w:author="Sim Mong Chea" w:date="2018-08-15T22:00:00Z">
        <w:r w:rsidR="00EF71EB">
          <w:rPr>
            <w:rFonts w:ascii="Times New Roman" w:hAnsi="Times New Roman" w:cs="Times New Roman"/>
            <w:sz w:val="24"/>
            <w:szCs w:val="24"/>
          </w:rPr>
          <w:t xml:space="preserve">is </w:t>
        </w:r>
      </w:ins>
      <w:r w:rsidR="00575B3B" w:rsidRPr="00CE0916">
        <w:rPr>
          <w:rFonts w:ascii="Times New Roman" w:hAnsi="Times New Roman" w:cs="Times New Roman"/>
          <w:sz w:val="24"/>
          <w:szCs w:val="24"/>
        </w:rPr>
        <w:t xml:space="preserve">lightweight so that it would not result in too much </w:t>
      </w:r>
      <w:del w:id="205" w:author="Sim Mong Chea" w:date="2018-08-15T22:00:00Z">
        <w:r w:rsidR="00575B3B" w:rsidRPr="00CE0916" w:rsidDel="00C16E8C">
          <w:rPr>
            <w:rFonts w:ascii="Times New Roman" w:hAnsi="Times New Roman" w:cs="Times New Roman"/>
            <w:sz w:val="24"/>
            <w:szCs w:val="24"/>
          </w:rPr>
          <w:delText xml:space="preserve">strain </w:delText>
        </w:r>
      </w:del>
      <w:ins w:id="206" w:author="Sim Mong Chea" w:date="2018-08-15T22:00:00Z">
        <w:r w:rsidR="00C16E8C">
          <w:rPr>
            <w:rFonts w:ascii="Times New Roman" w:hAnsi="Times New Roman" w:cs="Times New Roman"/>
            <w:sz w:val="24"/>
            <w:szCs w:val="24"/>
          </w:rPr>
          <w:t>weight</w:t>
        </w:r>
        <w:r w:rsidR="00C16E8C" w:rsidRPr="00CE0916">
          <w:rPr>
            <w:rFonts w:ascii="Times New Roman" w:hAnsi="Times New Roman" w:cs="Times New Roman"/>
            <w:sz w:val="24"/>
            <w:szCs w:val="24"/>
          </w:rPr>
          <w:t xml:space="preserve"> </w:t>
        </w:r>
      </w:ins>
      <w:r w:rsidR="00575B3B" w:rsidRPr="00CE0916">
        <w:rPr>
          <w:rFonts w:ascii="Times New Roman" w:hAnsi="Times New Roman" w:cs="Times New Roman"/>
          <w:sz w:val="24"/>
          <w:szCs w:val="24"/>
        </w:rPr>
        <w:t>on the user and affect the number of push</w:t>
      </w:r>
      <w:ins w:id="207" w:author="Sim Mong Chea" w:date="2018-08-15T22:00:00Z">
        <w:r w:rsidR="00EF71EB">
          <w:rPr>
            <w:rFonts w:ascii="Times New Roman" w:hAnsi="Times New Roman" w:cs="Times New Roman"/>
            <w:sz w:val="24"/>
            <w:szCs w:val="24"/>
          </w:rPr>
          <w:t>-</w:t>
        </w:r>
      </w:ins>
      <w:del w:id="208" w:author="Sim Mong Chea" w:date="2018-08-15T22:00:00Z">
        <w:r w:rsidR="00575B3B" w:rsidRPr="00CE0916" w:rsidDel="00EF71EB">
          <w:rPr>
            <w:rFonts w:ascii="Times New Roman" w:hAnsi="Times New Roman" w:cs="Times New Roman"/>
            <w:sz w:val="24"/>
            <w:szCs w:val="24"/>
          </w:rPr>
          <w:delText xml:space="preserve"> </w:delText>
        </w:r>
      </w:del>
      <w:r w:rsidR="00575B3B" w:rsidRPr="00CE0916">
        <w:rPr>
          <w:rFonts w:ascii="Times New Roman" w:hAnsi="Times New Roman" w:cs="Times New Roman"/>
          <w:sz w:val="24"/>
          <w:szCs w:val="24"/>
        </w:rPr>
        <w:t>up</w:t>
      </w:r>
      <w:ins w:id="209" w:author="Sim Mong Chea" w:date="2018-08-15T22:00:00Z">
        <w:r w:rsidR="00EF71EB">
          <w:rPr>
            <w:rFonts w:ascii="Times New Roman" w:hAnsi="Times New Roman" w:cs="Times New Roman"/>
            <w:sz w:val="24"/>
            <w:szCs w:val="24"/>
          </w:rPr>
          <w:t>s</w:t>
        </w:r>
      </w:ins>
      <w:r w:rsidR="00575B3B" w:rsidRPr="00CE0916">
        <w:rPr>
          <w:rFonts w:ascii="Times New Roman" w:hAnsi="Times New Roman" w:cs="Times New Roman"/>
          <w:sz w:val="24"/>
          <w:szCs w:val="24"/>
        </w:rPr>
        <w:t xml:space="preserve"> he </w:t>
      </w:r>
      <w:del w:id="210" w:author="Sim Mong Chea" w:date="2018-08-15T22:01:00Z">
        <w:r w:rsidR="00575B3B" w:rsidRPr="00CE0916" w:rsidDel="00C16E8C">
          <w:rPr>
            <w:rFonts w:ascii="Times New Roman" w:hAnsi="Times New Roman" w:cs="Times New Roman"/>
            <w:sz w:val="24"/>
            <w:szCs w:val="24"/>
          </w:rPr>
          <w:delText>does</w:delText>
        </w:r>
      </w:del>
      <w:ins w:id="211" w:author="Sim Mong Chea" w:date="2018-08-15T22:01:00Z">
        <w:r w:rsidR="00C16E8C">
          <w:rPr>
            <w:rFonts w:ascii="Times New Roman" w:hAnsi="Times New Roman" w:cs="Times New Roman"/>
            <w:sz w:val="24"/>
            <w:szCs w:val="24"/>
          </w:rPr>
          <w:t>can comple</w:t>
        </w:r>
      </w:ins>
      <w:ins w:id="212" w:author="Sim Mong Chea" w:date="2018-08-15T22:02:00Z">
        <w:r w:rsidR="00C16E8C">
          <w:rPr>
            <w:rFonts w:ascii="Times New Roman" w:hAnsi="Times New Roman" w:cs="Times New Roman"/>
            <w:sz w:val="24"/>
            <w:szCs w:val="24"/>
          </w:rPr>
          <w:t>te</w:t>
        </w:r>
      </w:ins>
      <w:r w:rsidR="00575B3B" w:rsidRPr="00CE0916">
        <w:rPr>
          <w:rFonts w:ascii="Times New Roman" w:hAnsi="Times New Roman" w:cs="Times New Roman"/>
          <w:sz w:val="24"/>
          <w:szCs w:val="24"/>
        </w:rPr>
        <w:t>.</w:t>
      </w:r>
    </w:p>
    <w:p w14:paraId="28F9C3D5" w14:textId="49976CB9" w:rsidR="00D63BB9" w:rsidRPr="00CE0916" w:rsidRDefault="00A11B60" w:rsidP="00F44973">
      <w:pPr>
        <w:spacing w:line="360" w:lineRule="auto"/>
        <w:rPr>
          <w:rFonts w:ascii="Times New Roman" w:hAnsi="Times New Roman" w:cs="Times New Roman"/>
          <w:sz w:val="24"/>
          <w:szCs w:val="24"/>
          <w:u w:val="single"/>
          <w:lang w:val="en-US"/>
        </w:rPr>
      </w:pPr>
      <w:proofErr w:type="gramStart"/>
      <w:r w:rsidRPr="00CE0916">
        <w:rPr>
          <w:rFonts w:ascii="Times New Roman" w:hAnsi="Times New Roman" w:cs="Times New Roman"/>
          <w:sz w:val="24"/>
          <w:szCs w:val="24"/>
          <w:u w:val="single"/>
          <w:lang w:val="en-US"/>
        </w:rPr>
        <w:t>Future plans</w:t>
      </w:r>
      <w:proofErr w:type="gramEnd"/>
      <w:r w:rsidR="00D63BB9" w:rsidRPr="00CE0916">
        <w:rPr>
          <w:rFonts w:ascii="Times New Roman" w:hAnsi="Times New Roman" w:cs="Times New Roman"/>
          <w:sz w:val="24"/>
          <w:szCs w:val="24"/>
          <w:u w:val="single"/>
          <w:lang w:val="en-US"/>
        </w:rPr>
        <w:br/>
      </w:r>
      <w:r w:rsidR="00D63BB9" w:rsidRPr="00CE0916">
        <w:rPr>
          <w:rFonts w:ascii="Times New Roman" w:hAnsi="Times New Roman" w:cs="Times New Roman"/>
          <w:sz w:val="24"/>
          <w:szCs w:val="24"/>
          <w:lang w:val="en-US"/>
        </w:rPr>
        <w:t>The Push</w:t>
      </w:r>
      <w:ins w:id="213" w:author="Sim Mong Chea" w:date="2018-08-15T22:02:00Z">
        <w:r w:rsidR="00C16E8C">
          <w:rPr>
            <w:rFonts w:ascii="Times New Roman" w:hAnsi="Times New Roman" w:cs="Times New Roman"/>
            <w:sz w:val="24"/>
            <w:szCs w:val="24"/>
            <w:lang w:val="en-US"/>
          </w:rPr>
          <w:t>-</w:t>
        </w:r>
      </w:ins>
      <w:r w:rsidR="00D63BB9" w:rsidRPr="00CE0916">
        <w:rPr>
          <w:rFonts w:ascii="Times New Roman" w:hAnsi="Times New Roman" w:cs="Times New Roman"/>
          <w:sz w:val="24"/>
          <w:szCs w:val="24"/>
          <w:lang w:val="en-US"/>
        </w:rPr>
        <w:t>up Counter can be further developed to record other exercises. The ultrasound sensor and flex sensor</w:t>
      </w:r>
      <w:r w:rsidR="000A268A" w:rsidRPr="00CE0916">
        <w:rPr>
          <w:rFonts w:ascii="Times New Roman" w:hAnsi="Times New Roman" w:cs="Times New Roman"/>
          <w:sz w:val="24"/>
          <w:szCs w:val="24"/>
          <w:lang w:val="en-US"/>
        </w:rPr>
        <w:t xml:space="preserve"> can</w:t>
      </w:r>
      <w:r w:rsidR="00D63BB9" w:rsidRPr="00CE0916">
        <w:rPr>
          <w:rFonts w:ascii="Times New Roman" w:hAnsi="Times New Roman" w:cs="Times New Roman"/>
          <w:sz w:val="24"/>
          <w:szCs w:val="24"/>
          <w:lang w:val="en-US"/>
        </w:rPr>
        <w:t xml:space="preserve"> allow it to record sit-ups and “Superman” exercise. </w:t>
      </w:r>
      <w:r w:rsidR="002806E7" w:rsidRPr="00CE0916">
        <w:rPr>
          <w:rFonts w:ascii="Times New Roman" w:hAnsi="Times New Roman" w:cs="Times New Roman"/>
          <w:sz w:val="24"/>
          <w:szCs w:val="24"/>
          <w:lang w:val="en-US"/>
        </w:rPr>
        <w:t>Improvements</w:t>
      </w:r>
      <w:r w:rsidR="001B1F43" w:rsidRPr="00CE0916">
        <w:rPr>
          <w:rFonts w:ascii="Times New Roman" w:hAnsi="Times New Roman" w:cs="Times New Roman"/>
          <w:sz w:val="24"/>
          <w:szCs w:val="24"/>
          <w:lang w:val="en-US"/>
        </w:rPr>
        <w:t xml:space="preserve"> can also be </w:t>
      </w:r>
      <w:r w:rsidR="002806E7" w:rsidRPr="00CE0916">
        <w:rPr>
          <w:rFonts w:ascii="Times New Roman" w:hAnsi="Times New Roman" w:cs="Times New Roman"/>
          <w:sz w:val="24"/>
          <w:szCs w:val="24"/>
          <w:lang w:val="en-US"/>
        </w:rPr>
        <w:t>made</w:t>
      </w:r>
      <w:r w:rsidR="001B1F43" w:rsidRPr="00CE0916">
        <w:rPr>
          <w:rFonts w:ascii="Times New Roman" w:hAnsi="Times New Roman" w:cs="Times New Roman"/>
          <w:sz w:val="24"/>
          <w:szCs w:val="24"/>
          <w:lang w:val="en-US"/>
        </w:rPr>
        <w:t xml:space="preserve"> to send the counter data</w:t>
      </w:r>
      <w:r w:rsidR="00005899" w:rsidRPr="00CE0916">
        <w:rPr>
          <w:rFonts w:ascii="Times New Roman" w:hAnsi="Times New Roman" w:cs="Times New Roman"/>
          <w:sz w:val="24"/>
          <w:szCs w:val="24"/>
          <w:lang w:val="en-US"/>
        </w:rPr>
        <w:t xml:space="preserve"> (using Bluetooth)</w:t>
      </w:r>
      <w:r w:rsidR="001B1F43" w:rsidRPr="00CE0916">
        <w:rPr>
          <w:rFonts w:ascii="Times New Roman" w:hAnsi="Times New Roman" w:cs="Times New Roman"/>
          <w:sz w:val="24"/>
          <w:szCs w:val="24"/>
          <w:lang w:val="en-US"/>
        </w:rPr>
        <w:t xml:space="preserve"> into an integrated phone application </w:t>
      </w:r>
      <w:r w:rsidR="00F87F70" w:rsidRPr="00CE0916">
        <w:rPr>
          <w:rFonts w:ascii="Times New Roman" w:hAnsi="Times New Roman" w:cs="Times New Roman"/>
          <w:sz w:val="24"/>
          <w:szCs w:val="24"/>
          <w:lang w:val="en-US"/>
        </w:rPr>
        <w:t>that tracks the user’s exercise.</w:t>
      </w:r>
    </w:p>
    <w:p w14:paraId="7855CE6E" w14:textId="0EDD590F" w:rsidR="001774CF" w:rsidRDefault="001774CF" w:rsidP="000D7041">
      <w:pPr>
        <w:spacing w:line="360" w:lineRule="auto"/>
        <w:rPr>
          <w:rFonts w:ascii="Times New Roman" w:hAnsi="Times New Roman" w:cs="Times New Roman"/>
          <w:b/>
          <w:sz w:val="28"/>
          <w:szCs w:val="24"/>
          <w:lang w:val="en-US"/>
        </w:rPr>
      </w:pPr>
    </w:p>
    <w:p w14:paraId="5CAE5B1B" w14:textId="38F310FB" w:rsidR="001774CF" w:rsidRDefault="001774CF" w:rsidP="000D7041">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REFERENCES</w:t>
      </w:r>
    </w:p>
    <w:p w14:paraId="5FDF3FE7" w14:textId="12A36F24" w:rsidR="001774CF" w:rsidRDefault="001774CF" w:rsidP="000D7041">
      <w:pPr>
        <w:spacing w:line="360" w:lineRule="auto"/>
        <w:rPr>
          <w:rFonts w:ascii="Times New Roman" w:hAnsi="Times New Roman" w:cs="Times New Roman"/>
          <w:b/>
          <w:sz w:val="28"/>
          <w:szCs w:val="24"/>
          <w:lang w:val="en-US"/>
        </w:rPr>
      </w:pPr>
    </w:p>
    <w:p w14:paraId="609B4893" w14:textId="76665319" w:rsidR="00CE6B05" w:rsidRPr="00CE6B05" w:rsidRDefault="00CE6B05" w:rsidP="000D7041">
      <w:pPr>
        <w:spacing w:line="360" w:lineRule="auto"/>
        <w:rPr>
          <w:rFonts w:ascii="Times New Roman" w:hAnsi="Times New Roman" w:cs="Times New Roman"/>
          <w:sz w:val="24"/>
          <w:szCs w:val="24"/>
        </w:rPr>
      </w:pPr>
      <w:r w:rsidRPr="00CE6B05">
        <w:rPr>
          <w:rFonts w:ascii="Times New Roman" w:hAnsi="Times New Roman" w:cs="Times New Roman"/>
          <w:sz w:val="24"/>
          <w:szCs w:val="24"/>
        </w:rPr>
        <w:t xml:space="preserve">Arduino - Introduction. (n.d.). Retrieved from </w:t>
      </w:r>
      <w:hyperlink r:id="rId19" w:history="1">
        <w:r w:rsidRPr="00CE6B05">
          <w:rPr>
            <w:rStyle w:val="Hyperlink"/>
            <w:rFonts w:ascii="Times New Roman" w:hAnsi="Times New Roman" w:cs="Times New Roman"/>
            <w:sz w:val="24"/>
            <w:szCs w:val="24"/>
          </w:rPr>
          <w:t>https://www.arduino.cc/en/Guide/Introduction</w:t>
        </w:r>
      </w:hyperlink>
    </w:p>
    <w:p w14:paraId="4E8EE13A" w14:textId="558FD249" w:rsidR="00CE6B05" w:rsidRPr="00CE6B05" w:rsidRDefault="00CE6B05" w:rsidP="000D7041">
      <w:pPr>
        <w:spacing w:line="360" w:lineRule="auto"/>
        <w:rPr>
          <w:rFonts w:ascii="Times New Roman" w:hAnsi="Times New Roman" w:cs="Times New Roman"/>
          <w:sz w:val="24"/>
          <w:szCs w:val="24"/>
        </w:rPr>
      </w:pPr>
    </w:p>
    <w:p w14:paraId="4773274F" w14:textId="56C705BA" w:rsidR="00CE6B05" w:rsidRPr="00CE6B05" w:rsidRDefault="00CE6B05" w:rsidP="000D7041">
      <w:pPr>
        <w:spacing w:line="360" w:lineRule="auto"/>
        <w:rPr>
          <w:rFonts w:ascii="Times New Roman" w:hAnsi="Times New Roman" w:cs="Times New Roman"/>
          <w:sz w:val="24"/>
          <w:szCs w:val="24"/>
        </w:rPr>
      </w:pPr>
      <w:r w:rsidRPr="00CE6B05">
        <w:rPr>
          <w:rFonts w:ascii="Times New Roman" w:hAnsi="Times New Roman" w:cs="Times New Roman"/>
          <w:sz w:val="24"/>
          <w:szCs w:val="24"/>
        </w:rPr>
        <w:t xml:space="preserve">Arduino - Ping. (n.d.). Retrieved from </w:t>
      </w:r>
      <w:hyperlink r:id="rId20" w:history="1">
        <w:r w:rsidRPr="00CE6B05">
          <w:rPr>
            <w:rStyle w:val="Hyperlink"/>
            <w:rFonts w:ascii="Times New Roman" w:hAnsi="Times New Roman" w:cs="Times New Roman"/>
            <w:sz w:val="24"/>
            <w:szCs w:val="24"/>
          </w:rPr>
          <w:t>https://www.arduino.cc/en/Tutorial/Ping</w:t>
        </w:r>
      </w:hyperlink>
    </w:p>
    <w:p w14:paraId="33F7AA18" w14:textId="2C338D7C" w:rsidR="00CE6B05" w:rsidRPr="00CE6B05" w:rsidRDefault="00CE6B05" w:rsidP="000D7041">
      <w:pPr>
        <w:spacing w:line="360" w:lineRule="auto"/>
        <w:rPr>
          <w:rFonts w:ascii="Times New Roman" w:hAnsi="Times New Roman" w:cs="Times New Roman"/>
          <w:sz w:val="24"/>
          <w:szCs w:val="24"/>
        </w:rPr>
      </w:pPr>
    </w:p>
    <w:p w14:paraId="49521337" w14:textId="11680E20" w:rsidR="00CE6B05" w:rsidRPr="00CE6B05" w:rsidRDefault="00CE6B05" w:rsidP="000D7041">
      <w:pPr>
        <w:spacing w:line="360" w:lineRule="auto"/>
        <w:rPr>
          <w:rFonts w:ascii="Times New Roman" w:hAnsi="Times New Roman" w:cs="Times New Roman"/>
          <w:sz w:val="24"/>
          <w:szCs w:val="24"/>
        </w:rPr>
      </w:pPr>
      <w:r w:rsidRPr="00CE6B05">
        <w:rPr>
          <w:rFonts w:ascii="Times New Roman" w:hAnsi="Times New Roman" w:cs="Times New Roman"/>
          <w:sz w:val="24"/>
          <w:szCs w:val="24"/>
        </w:rPr>
        <w:t xml:space="preserve">Flex Sensor 2.2". (n.d.). Retrieved from </w:t>
      </w:r>
      <w:hyperlink r:id="rId21" w:history="1">
        <w:r w:rsidRPr="00CE6B05">
          <w:rPr>
            <w:rStyle w:val="Hyperlink"/>
            <w:rFonts w:ascii="Times New Roman" w:hAnsi="Times New Roman" w:cs="Times New Roman"/>
            <w:sz w:val="24"/>
            <w:szCs w:val="24"/>
          </w:rPr>
          <w:t>https://learn.sparkfun.com/tutorials/flex-sensor-hookup-guide</w:t>
        </w:r>
      </w:hyperlink>
    </w:p>
    <w:p w14:paraId="6F104A4B" w14:textId="0C315534" w:rsidR="00CE6B05" w:rsidRDefault="00CE6B05" w:rsidP="000D7041">
      <w:pPr>
        <w:spacing w:line="360" w:lineRule="auto"/>
        <w:rPr>
          <w:rFonts w:ascii="Times New Roman" w:hAnsi="Times New Roman" w:cs="Times New Roman"/>
          <w:sz w:val="32"/>
          <w:szCs w:val="24"/>
        </w:rPr>
      </w:pPr>
    </w:p>
    <w:p w14:paraId="25E28001" w14:textId="77777777" w:rsidR="008470B7" w:rsidRDefault="008470B7" w:rsidP="000D7041">
      <w:pPr>
        <w:spacing w:line="360" w:lineRule="auto"/>
        <w:jc w:val="center"/>
        <w:rPr>
          <w:rFonts w:ascii="Times New Roman" w:hAnsi="Times New Roman" w:cs="Times New Roman"/>
          <w:b/>
          <w:sz w:val="28"/>
          <w:szCs w:val="24"/>
          <w:lang w:val="en-US"/>
        </w:rPr>
      </w:pPr>
    </w:p>
    <w:p w14:paraId="63C55654" w14:textId="77777777" w:rsidR="00F44973" w:rsidRDefault="00F44973" w:rsidP="000D7041">
      <w:pPr>
        <w:spacing w:line="360" w:lineRule="auto"/>
        <w:jc w:val="center"/>
        <w:rPr>
          <w:rFonts w:ascii="Times New Roman" w:hAnsi="Times New Roman" w:cs="Times New Roman"/>
          <w:b/>
          <w:sz w:val="28"/>
          <w:szCs w:val="24"/>
          <w:lang w:val="en-US"/>
        </w:rPr>
      </w:pPr>
    </w:p>
    <w:p w14:paraId="34BEF185" w14:textId="77777777" w:rsidR="00CE0916" w:rsidRDefault="00CE0916" w:rsidP="000D7041">
      <w:pPr>
        <w:spacing w:line="360" w:lineRule="auto"/>
        <w:jc w:val="center"/>
        <w:rPr>
          <w:rFonts w:ascii="Times New Roman" w:hAnsi="Times New Roman" w:cs="Times New Roman"/>
          <w:b/>
          <w:sz w:val="28"/>
          <w:szCs w:val="24"/>
          <w:lang w:val="en-US"/>
        </w:rPr>
      </w:pPr>
    </w:p>
    <w:p w14:paraId="03785D3C" w14:textId="77777777" w:rsidR="00CE0916" w:rsidRDefault="00CE0916" w:rsidP="000D7041">
      <w:pPr>
        <w:spacing w:line="360" w:lineRule="auto"/>
        <w:jc w:val="center"/>
        <w:rPr>
          <w:rFonts w:ascii="Times New Roman" w:hAnsi="Times New Roman" w:cs="Times New Roman"/>
          <w:b/>
          <w:sz w:val="28"/>
          <w:szCs w:val="24"/>
          <w:lang w:val="en-US"/>
        </w:rPr>
      </w:pPr>
    </w:p>
    <w:p w14:paraId="54270866" w14:textId="1C444E31" w:rsidR="00A11B60" w:rsidRPr="00CE0916" w:rsidRDefault="00A11B60" w:rsidP="000D7041">
      <w:pPr>
        <w:spacing w:line="360" w:lineRule="auto"/>
        <w:jc w:val="center"/>
        <w:rPr>
          <w:rFonts w:ascii="Times New Roman" w:hAnsi="Times New Roman" w:cs="Times New Roman"/>
          <w:b/>
          <w:sz w:val="24"/>
          <w:szCs w:val="24"/>
          <w:lang w:val="en-US"/>
        </w:rPr>
      </w:pPr>
      <w:r w:rsidRPr="00CE0916">
        <w:rPr>
          <w:rFonts w:ascii="Times New Roman" w:hAnsi="Times New Roman" w:cs="Times New Roman"/>
          <w:b/>
          <w:sz w:val="24"/>
          <w:szCs w:val="24"/>
          <w:lang w:val="en-US"/>
        </w:rPr>
        <w:t xml:space="preserve">ACKNOWLEDGEMENTS </w:t>
      </w:r>
    </w:p>
    <w:p w14:paraId="4EC84027" w14:textId="77777777" w:rsidR="00525D20" w:rsidRPr="00CE0916" w:rsidRDefault="00525D20" w:rsidP="00575B3B">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We would like to acknowledge and show our immense gratitude to the following people, without whom it was impossible to complete our project</w:t>
      </w:r>
    </w:p>
    <w:p w14:paraId="735203C3" w14:textId="77777777" w:rsidR="00525D20" w:rsidRPr="00CE0916" w:rsidRDefault="00525D20" w:rsidP="00575B3B">
      <w:pPr>
        <w:spacing w:line="360" w:lineRule="auto"/>
        <w:rPr>
          <w:rFonts w:ascii="Times New Roman" w:hAnsi="Times New Roman" w:cs="Times New Roman"/>
          <w:sz w:val="24"/>
          <w:szCs w:val="24"/>
          <w:lang w:val="en-US"/>
        </w:rPr>
      </w:pPr>
    </w:p>
    <w:p w14:paraId="2C6749C0" w14:textId="77777777" w:rsidR="00525D20" w:rsidRPr="00CE0916" w:rsidRDefault="00525D20" w:rsidP="00575B3B">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 xml:space="preserve">Our external mentor, Dr Sangit Sasidhar for his vital support and assistance. He was patient with us and explained in detail concepts we did not understand fully. </w:t>
      </w:r>
    </w:p>
    <w:p w14:paraId="1185129C" w14:textId="77777777" w:rsidR="00525D20" w:rsidRPr="00CE0916" w:rsidRDefault="00525D20" w:rsidP="00575B3B">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Our external mentor, Dr Arthur Tay for providing the opportunity for us to embark on this project. We are grateful for this learning experience which has allowed us to venture into Engineering</w:t>
      </w:r>
    </w:p>
    <w:p w14:paraId="3927A591" w14:textId="77777777" w:rsidR="00525D20" w:rsidRPr="00CE0916" w:rsidRDefault="00525D20" w:rsidP="00575B3B">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 xml:space="preserve">The lab staff at the National University of Singapore (NUS) for providing the necessary equipment and expertise. </w:t>
      </w:r>
    </w:p>
    <w:p w14:paraId="41077CAC" w14:textId="77777777" w:rsidR="00525D20" w:rsidRPr="00CE0916" w:rsidRDefault="00525D20" w:rsidP="00575B3B">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Our school mentor, Mr. Sim Mong Chea, for his guidance along this journey. He helped us in clarifying our doubts and checked our work consistently to ensure that we were progressing steadily.</w:t>
      </w:r>
    </w:p>
    <w:p w14:paraId="5B9E5387" w14:textId="132C9E44" w:rsidR="00A11B60" w:rsidRPr="00CE6B05" w:rsidRDefault="00A11B60" w:rsidP="000D7041">
      <w:pPr>
        <w:spacing w:line="360" w:lineRule="auto"/>
        <w:jc w:val="center"/>
        <w:rPr>
          <w:rFonts w:ascii="Times New Roman" w:hAnsi="Times New Roman" w:cs="Times New Roman"/>
          <w:sz w:val="32"/>
          <w:szCs w:val="24"/>
        </w:rPr>
      </w:pPr>
      <w:r>
        <w:rPr>
          <w:rFonts w:ascii="Times New Roman" w:hAnsi="Times New Roman" w:cs="Times New Roman"/>
          <w:b/>
          <w:sz w:val="28"/>
          <w:szCs w:val="24"/>
          <w:lang w:val="en-US"/>
        </w:rPr>
        <w:br/>
      </w:r>
      <w:r w:rsidR="00525D20">
        <w:rPr>
          <w:rFonts w:ascii="Times New Roman" w:hAnsi="Times New Roman" w:cs="Times New Roman"/>
          <w:sz w:val="32"/>
          <w:szCs w:val="24"/>
        </w:rPr>
        <w:tab/>
      </w:r>
    </w:p>
    <w:p w14:paraId="50C78A83" w14:textId="77777777" w:rsidR="00CE6B05" w:rsidRPr="00CE6B05" w:rsidRDefault="00CE6B05" w:rsidP="000D7041">
      <w:pPr>
        <w:spacing w:line="360" w:lineRule="auto"/>
        <w:rPr>
          <w:rFonts w:ascii="Times New Roman" w:hAnsi="Times New Roman" w:cs="Times New Roman"/>
          <w:sz w:val="32"/>
          <w:szCs w:val="24"/>
        </w:rPr>
      </w:pPr>
    </w:p>
    <w:p w14:paraId="09830DFE" w14:textId="77777777" w:rsidR="00CE6B05" w:rsidRDefault="00CE6B05" w:rsidP="000D7041">
      <w:pPr>
        <w:spacing w:line="360" w:lineRule="auto"/>
        <w:rPr>
          <w:rFonts w:ascii="Times New Roman" w:hAnsi="Times New Roman" w:cs="Times New Roman"/>
          <w:sz w:val="32"/>
          <w:szCs w:val="24"/>
        </w:rPr>
      </w:pPr>
    </w:p>
    <w:p w14:paraId="2DF2C582" w14:textId="77777777" w:rsidR="00CE6B05" w:rsidRDefault="00CE6B05" w:rsidP="000D7041">
      <w:pPr>
        <w:spacing w:line="360" w:lineRule="auto"/>
        <w:rPr>
          <w:rFonts w:ascii="Times New Roman" w:hAnsi="Times New Roman" w:cs="Times New Roman"/>
          <w:sz w:val="32"/>
          <w:szCs w:val="24"/>
        </w:rPr>
      </w:pPr>
    </w:p>
    <w:p w14:paraId="09A1AC67" w14:textId="77777777" w:rsidR="00CE6B05" w:rsidRPr="00CE6B05" w:rsidRDefault="00CE6B05" w:rsidP="000D7041">
      <w:pPr>
        <w:spacing w:line="360" w:lineRule="auto"/>
        <w:rPr>
          <w:rFonts w:ascii="Times New Roman" w:hAnsi="Times New Roman" w:cs="Times New Roman"/>
          <w:sz w:val="32"/>
          <w:szCs w:val="24"/>
        </w:rPr>
      </w:pPr>
    </w:p>
    <w:sectPr w:rsidR="00CE6B05" w:rsidRPr="00CE6B05">
      <w:footerReference w:type="default" r:id="rId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4" w:author="Sim Mong Chea" w:date="2018-08-15T21:22:00Z" w:initials="SMC">
    <w:p w14:paraId="0618AE78" w14:textId="13F222D6" w:rsidR="007F4A67" w:rsidRDefault="007F4A67">
      <w:pPr>
        <w:pStyle w:val="CommentText"/>
      </w:pPr>
      <w:r>
        <w:rPr>
          <w:rStyle w:val="CommentReference"/>
        </w:rPr>
        <w:annotationRef/>
      </w:r>
      <w:r>
        <w:t>More specific description? E.g. Ground-referenced push-up device.</w:t>
      </w:r>
    </w:p>
  </w:comment>
  <w:comment w:id="123" w:author="Sim Mong Chea" w:date="2018-08-15T21:37:00Z" w:initials="SMC">
    <w:p w14:paraId="75D7CE4A" w14:textId="3E81AF14" w:rsidR="006C72CD" w:rsidRDefault="006C72CD">
      <w:pPr>
        <w:pStyle w:val="CommentText"/>
      </w:pPr>
      <w:r>
        <w:rPr>
          <w:rStyle w:val="CommentReference"/>
        </w:rPr>
        <w:annotationRef/>
      </w:r>
      <w:r>
        <w:t>Not sure. Double check for me.</w:t>
      </w:r>
    </w:p>
  </w:comment>
  <w:comment w:id="151" w:author="Sim Mong Chea" w:date="2018-08-15T21:48:00Z" w:initials="SMC">
    <w:p w14:paraId="5A23BCED" w14:textId="27A2F213" w:rsidR="00A83957" w:rsidRDefault="00A83957">
      <w:pPr>
        <w:pStyle w:val="CommentText"/>
      </w:pPr>
      <w:r>
        <w:rPr>
          <w:rStyle w:val="CommentReference"/>
        </w:rPr>
        <w:annotationRef/>
      </w:r>
      <w:r>
        <w:t>Write a few words below the Figure to help the reader understand the circuit diagram better.</w:t>
      </w:r>
    </w:p>
  </w:comment>
  <w:comment w:id="154" w:author="Sim Mong Chea" w:date="2018-08-15T21:47:00Z" w:initials="SMC">
    <w:p w14:paraId="69264006" w14:textId="667CBB21" w:rsidR="00A83957" w:rsidRDefault="00A83957">
      <w:pPr>
        <w:pStyle w:val="CommentText"/>
      </w:pPr>
      <w:r>
        <w:rPr>
          <w:rStyle w:val="CommentReference"/>
        </w:rPr>
        <w:annotationRef/>
      </w:r>
      <w:r>
        <w:t>Some of the words are too small and faint. Try to use Paint or some editing software to darken the words.</w:t>
      </w:r>
    </w:p>
  </w:comment>
  <w:comment w:id="155" w:author="Sim Mong Chea" w:date="2018-08-15T21:46:00Z" w:initials="SMC">
    <w:p w14:paraId="4C6741EF" w14:textId="298B897D" w:rsidR="00A83957" w:rsidRDefault="00A83957">
      <w:pPr>
        <w:pStyle w:val="CommentText"/>
      </w:pPr>
      <w:r>
        <w:rPr>
          <w:rStyle w:val="CommentReference"/>
        </w:rPr>
        <w:annotationRef/>
      </w:r>
      <w:r>
        <w:t xml:space="preserve">Do you want to write something for the </w:t>
      </w:r>
      <w:proofErr w:type="gramStart"/>
      <w:r>
        <w:t>Figure.</w:t>
      </w:r>
      <w:proofErr w:type="gramEnd"/>
      <w:r>
        <w:t xml:space="preserve"> Something to help the reader understand better?</w:t>
      </w:r>
    </w:p>
  </w:comment>
  <w:comment w:id="158" w:author="Sim Mong Chea" w:date="2018-08-15T21:49:00Z" w:initials="SMC">
    <w:p w14:paraId="312D9939" w14:textId="03661E1D" w:rsidR="00A83957" w:rsidRDefault="00A83957">
      <w:pPr>
        <w:pStyle w:val="CommentText"/>
      </w:pPr>
      <w:r>
        <w:rPr>
          <w:rStyle w:val="CommentReference"/>
        </w:rPr>
        <w:annotationRef/>
      </w:r>
      <w:r>
        <w:t>Add description to the Figure.</w:t>
      </w:r>
    </w:p>
  </w:comment>
  <w:comment w:id="181" w:author="Sim Mong Chea" w:date="2018-08-15T21:51:00Z" w:initials="SMC">
    <w:p w14:paraId="56B3B8C8" w14:textId="1A068673" w:rsidR="00EF71EB" w:rsidRDefault="00EF71EB">
      <w:pPr>
        <w:pStyle w:val="CommentText"/>
      </w:pPr>
      <w:r>
        <w:rPr>
          <w:rStyle w:val="CommentReference"/>
        </w:rPr>
        <w:annotationRef/>
      </w:r>
      <w:r>
        <w:t>Describe the picture more.</w:t>
      </w:r>
    </w:p>
  </w:comment>
  <w:comment w:id="185" w:author="Sim Mong Chea" w:date="2018-08-15T21:53:00Z" w:initials="SMC">
    <w:p w14:paraId="3CBF135A" w14:textId="4220451C" w:rsidR="00EF71EB" w:rsidRDefault="00EF71EB">
      <w:pPr>
        <w:pStyle w:val="CommentText"/>
      </w:pPr>
      <w:r>
        <w:rPr>
          <w:rStyle w:val="CommentReference"/>
        </w:rPr>
        <w:annotationRef/>
      </w:r>
      <w:r>
        <w:t>More description on the picture. Draw arrows to point at specific sites and use Text Boxes to name the parts. Otherwise, an examiner who is unfamiliar with Arduino may be lost when he sees the picture.</w:t>
      </w:r>
    </w:p>
  </w:comment>
  <w:comment w:id="190" w:author="Sim Mong Chea" w:date="2018-08-15T21:58:00Z" w:initials="SMC">
    <w:p w14:paraId="0E3D7A03" w14:textId="5132C681" w:rsidR="00EF71EB" w:rsidRDefault="00EF71EB">
      <w:pPr>
        <w:pStyle w:val="CommentText"/>
      </w:pPr>
      <w:r>
        <w:rPr>
          <w:rStyle w:val="CommentReference"/>
        </w:rPr>
        <w:annotationRef/>
      </w:r>
      <w:r>
        <w:t xml:space="preserve"> name the parts.</w:t>
      </w:r>
    </w:p>
  </w:comment>
  <w:comment w:id="192" w:author="Sim Mong Chea" w:date="2018-08-15T21:58:00Z" w:initials="SMC">
    <w:p w14:paraId="7555DED6" w14:textId="7D179341" w:rsidR="00EF71EB" w:rsidRDefault="00EF71EB">
      <w:pPr>
        <w:pStyle w:val="CommentText"/>
      </w:pPr>
      <w:r>
        <w:rPr>
          <w:rStyle w:val="CommentReference"/>
        </w:rPr>
        <w:annotationRef/>
      </w:r>
      <w:r>
        <w:t>Write something short to like reader understand the purpose of this picture.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18AE78" w15:done="0"/>
  <w15:commentEx w15:paraId="75D7CE4A" w15:done="0"/>
  <w15:commentEx w15:paraId="5A23BCED" w15:done="0"/>
  <w15:commentEx w15:paraId="69264006" w15:done="0"/>
  <w15:commentEx w15:paraId="4C6741EF" w15:done="0"/>
  <w15:commentEx w15:paraId="312D9939" w15:done="0"/>
  <w15:commentEx w15:paraId="56B3B8C8" w15:done="0"/>
  <w15:commentEx w15:paraId="3CBF135A" w15:done="0"/>
  <w15:commentEx w15:paraId="0E3D7A03" w15:done="0"/>
  <w15:commentEx w15:paraId="7555DE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18AE78" w16cid:durableId="1F1F1822"/>
  <w16cid:commentId w16cid:paraId="75D7CE4A" w16cid:durableId="1F1F1B8E"/>
  <w16cid:commentId w16cid:paraId="5A23BCED" w16cid:durableId="1F1F1E22"/>
  <w16cid:commentId w16cid:paraId="69264006" w16cid:durableId="1F1F1DD7"/>
  <w16cid:commentId w16cid:paraId="4C6741EF" w16cid:durableId="1F1F1DA1"/>
  <w16cid:commentId w16cid:paraId="312D9939" w16cid:durableId="1F1F1E69"/>
  <w16cid:commentId w16cid:paraId="56B3B8C8" w16cid:durableId="1F1F1ED1"/>
  <w16cid:commentId w16cid:paraId="3CBF135A" w16cid:durableId="1F1F1F50"/>
  <w16cid:commentId w16cid:paraId="0E3D7A03" w16cid:durableId="1F1F207F"/>
  <w16cid:commentId w16cid:paraId="7555DED6" w16cid:durableId="1F1F20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B6604" w14:textId="77777777" w:rsidR="00621376" w:rsidRDefault="00621376" w:rsidP="004256D7">
      <w:pPr>
        <w:spacing w:after="0" w:line="240" w:lineRule="auto"/>
      </w:pPr>
      <w:r>
        <w:separator/>
      </w:r>
    </w:p>
  </w:endnote>
  <w:endnote w:type="continuationSeparator" w:id="0">
    <w:p w14:paraId="7D83BC36" w14:textId="77777777" w:rsidR="00621376" w:rsidRDefault="00621376" w:rsidP="0042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3205749"/>
      <w:docPartObj>
        <w:docPartGallery w:val="Page Numbers (Bottom of Page)"/>
        <w:docPartUnique/>
      </w:docPartObj>
    </w:sdtPr>
    <w:sdtEndPr>
      <w:rPr>
        <w:noProof/>
      </w:rPr>
    </w:sdtEndPr>
    <w:sdtContent>
      <w:p w14:paraId="18489A8A" w14:textId="7CDBA824" w:rsidR="004256D7" w:rsidRDefault="004256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80E544" w14:textId="77777777" w:rsidR="004256D7" w:rsidRDefault="00425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5DE70" w14:textId="77777777" w:rsidR="00621376" w:rsidRDefault="00621376" w:rsidP="004256D7">
      <w:pPr>
        <w:spacing w:after="0" w:line="240" w:lineRule="auto"/>
      </w:pPr>
      <w:r>
        <w:separator/>
      </w:r>
    </w:p>
  </w:footnote>
  <w:footnote w:type="continuationSeparator" w:id="0">
    <w:p w14:paraId="22A8D869" w14:textId="77777777" w:rsidR="00621376" w:rsidRDefault="00621376" w:rsidP="004256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B2C52"/>
    <w:multiLevelType w:val="hybridMultilevel"/>
    <w:tmpl w:val="4ACCDD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m Mong Chea">
    <w15:presenceInfo w15:providerId="None" w15:userId="Sim Mong Chea"/>
  </w15:person>
  <w15:person w15:author="S wk">
    <w15:presenceInfo w15:providerId="Windows Live" w15:userId="8cb65c9753d94e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2DB"/>
    <w:rsid w:val="00005899"/>
    <w:rsid w:val="00017468"/>
    <w:rsid w:val="000A268A"/>
    <w:rsid w:val="000B1F42"/>
    <w:rsid w:val="000D060C"/>
    <w:rsid w:val="000D7041"/>
    <w:rsid w:val="000E1E60"/>
    <w:rsid w:val="000F2918"/>
    <w:rsid w:val="00102A8B"/>
    <w:rsid w:val="00153E1B"/>
    <w:rsid w:val="001774CF"/>
    <w:rsid w:val="00190930"/>
    <w:rsid w:val="0019478E"/>
    <w:rsid w:val="001B1F43"/>
    <w:rsid w:val="001D3DC7"/>
    <w:rsid w:val="00271B59"/>
    <w:rsid w:val="002806E7"/>
    <w:rsid w:val="002D5425"/>
    <w:rsid w:val="00371480"/>
    <w:rsid w:val="003F7A17"/>
    <w:rsid w:val="004256D7"/>
    <w:rsid w:val="004F5A90"/>
    <w:rsid w:val="00503340"/>
    <w:rsid w:val="00525728"/>
    <w:rsid w:val="00525D20"/>
    <w:rsid w:val="00575B3B"/>
    <w:rsid w:val="005A3DA0"/>
    <w:rsid w:val="005A52DB"/>
    <w:rsid w:val="005E5C06"/>
    <w:rsid w:val="00621376"/>
    <w:rsid w:val="0064361C"/>
    <w:rsid w:val="006729B0"/>
    <w:rsid w:val="0067365C"/>
    <w:rsid w:val="00677CE4"/>
    <w:rsid w:val="00691E9A"/>
    <w:rsid w:val="006C0062"/>
    <w:rsid w:val="006C1D68"/>
    <w:rsid w:val="006C72CD"/>
    <w:rsid w:val="007843FF"/>
    <w:rsid w:val="007F420D"/>
    <w:rsid w:val="007F4A67"/>
    <w:rsid w:val="00823323"/>
    <w:rsid w:val="008470B7"/>
    <w:rsid w:val="00851EF0"/>
    <w:rsid w:val="008A3816"/>
    <w:rsid w:val="008B477D"/>
    <w:rsid w:val="008F5608"/>
    <w:rsid w:val="008F77F6"/>
    <w:rsid w:val="0091577B"/>
    <w:rsid w:val="00940C14"/>
    <w:rsid w:val="009D0659"/>
    <w:rsid w:val="009F10BB"/>
    <w:rsid w:val="00A11B60"/>
    <w:rsid w:val="00A4377A"/>
    <w:rsid w:val="00A71209"/>
    <w:rsid w:val="00A83957"/>
    <w:rsid w:val="00A95011"/>
    <w:rsid w:val="00AA4ED8"/>
    <w:rsid w:val="00AA5805"/>
    <w:rsid w:val="00B9218B"/>
    <w:rsid w:val="00BA0F5B"/>
    <w:rsid w:val="00BF3F9B"/>
    <w:rsid w:val="00C16E8C"/>
    <w:rsid w:val="00C17169"/>
    <w:rsid w:val="00C35BF3"/>
    <w:rsid w:val="00CC6684"/>
    <w:rsid w:val="00CE0916"/>
    <w:rsid w:val="00CE6B05"/>
    <w:rsid w:val="00D4182F"/>
    <w:rsid w:val="00D63BB9"/>
    <w:rsid w:val="00DE1549"/>
    <w:rsid w:val="00DE23F3"/>
    <w:rsid w:val="00EA3376"/>
    <w:rsid w:val="00EC3C7B"/>
    <w:rsid w:val="00EF71EB"/>
    <w:rsid w:val="00F3740C"/>
    <w:rsid w:val="00F44973"/>
    <w:rsid w:val="00F87F70"/>
    <w:rsid w:val="00FC4C1E"/>
    <w:rsid w:val="00FF6C6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B0458"/>
  <w15:chartTrackingRefBased/>
  <w15:docId w15:val="{4C6BD97E-AE41-44C1-9007-6B1D83C69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6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6D7"/>
  </w:style>
  <w:style w:type="paragraph" w:styleId="Footer">
    <w:name w:val="footer"/>
    <w:basedOn w:val="Normal"/>
    <w:link w:val="FooterChar"/>
    <w:uiPriority w:val="99"/>
    <w:unhideWhenUsed/>
    <w:rsid w:val="004256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6D7"/>
  </w:style>
  <w:style w:type="table" w:styleId="TableGrid">
    <w:name w:val="Table Grid"/>
    <w:basedOn w:val="TableNormal"/>
    <w:uiPriority w:val="39"/>
    <w:rsid w:val="006C1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1D68"/>
    <w:rPr>
      <w:color w:val="0000FF"/>
      <w:u w:val="single"/>
    </w:rPr>
  </w:style>
  <w:style w:type="character" w:styleId="Emphasis">
    <w:name w:val="Emphasis"/>
    <w:basedOn w:val="DefaultParagraphFont"/>
    <w:uiPriority w:val="20"/>
    <w:qFormat/>
    <w:rsid w:val="00C17169"/>
    <w:rPr>
      <w:i/>
      <w:iCs/>
    </w:rPr>
  </w:style>
  <w:style w:type="paragraph" w:styleId="ListParagraph">
    <w:name w:val="List Paragraph"/>
    <w:basedOn w:val="Normal"/>
    <w:uiPriority w:val="34"/>
    <w:qFormat/>
    <w:rsid w:val="00C17169"/>
    <w:pPr>
      <w:ind w:left="720"/>
      <w:contextualSpacing/>
    </w:pPr>
  </w:style>
  <w:style w:type="character" w:styleId="UnresolvedMention">
    <w:name w:val="Unresolved Mention"/>
    <w:basedOn w:val="DefaultParagraphFont"/>
    <w:uiPriority w:val="99"/>
    <w:semiHidden/>
    <w:unhideWhenUsed/>
    <w:rsid w:val="00C17169"/>
    <w:rPr>
      <w:color w:val="605E5C"/>
      <w:shd w:val="clear" w:color="auto" w:fill="E1DFDD"/>
    </w:rPr>
  </w:style>
  <w:style w:type="paragraph" w:styleId="Caption">
    <w:name w:val="caption"/>
    <w:basedOn w:val="Normal"/>
    <w:next w:val="Normal"/>
    <w:uiPriority w:val="35"/>
    <w:unhideWhenUsed/>
    <w:qFormat/>
    <w:rsid w:val="008F5608"/>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E6B05"/>
    <w:rPr>
      <w:color w:val="954F72" w:themeColor="followedHyperlink"/>
      <w:u w:val="single"/>
    </w:rPr>
  </w:style>
  <w:style w:type="paragraph" w:styleId="BalloonText">
    <w:name w:val="Balloon Text"/>
    <w:basedOn w:val="Normal"/>
    <w:link w:val="BalloonTextChar"/>
    <w:uiPriority w:val="99"/>
    <w:semiHidden/>
    <w:unhideWhenUsed/>
    <w:rsid w:val="00A950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011"/>
    <w:rPr>
      <w:rFonts w:ascii="Segoe UI" w:hAnsi="Segoe UI" w:cs="Segoe UI"/>
      <w:sz w:val="18"/>
      <w:szCs w:val="18"/>
    </w:rPr>
  </w:style>
  <w:style w:type="character" w:styleId="CommentReference">
    <w:name w:val="annotation reference"/>
    <w:basedOn w:val="DefaultParagraphFont"/>
    <w:uiPriority w:val="99"/>
    <w:semiHidden/>
    <w:unhideWhenUsed/>
    <w:rsid w:val="007843FF"/>
    <w:rPr>
      <w:sz w:val="16"/>
      <w:szCs w:val="16"/>
    </w:rPr>
  </w:style>
  <w:style w:type="paragraph" w:styleId="CommentText">
    <w:name w:val="annotation text"/>
    <w:basedOn w:val="Normal"/>
    <w:link w:val="CommentTextChar"/>
    <w:uiPriority w:val="99"/>
    <w:semiHidden/>
    <w:unhideWhenUsed/>
    <w:rsid w:val="007843FF"/>
    <w:pPr>
      <w:spacing w:line="240" w:lineRule="auto"/>
    </w:pPr>
    <w:rPr>
      <w:sz w:val="20"/>
      <w:szCs w:val="20"/>
    </w:rPr>
  </w:style>
  <w:style w:type="character" w:customStyle="1" w:styleId="CommentTextChar">
    <w:name w:val="Comment Text Char"/>
    <w:basedOn w:val="DefaultParagraphFont"/>
    <w:link w:val="CommentText"/>
    <w:uiPriority w:val="99"/>
    <w:semiHidden/>
    <w:rsid w:val="007843FF"/>
    <w:rPr>
      <w:sz w:val="20"/>
      <w:szCs w:val="20"/>
    </w:rPr>
  </w:style>
  <w:style w:type="paragraph" w:styleId="CommentSubject">
    <w:name w:val="annotation subject"/>
    <w:basedOn w:val="CommentText"/>
    <w:next w:val="CommentText"/>
    <w:link w:val="CommentSubjectChar"/>
    <w:uiPriority w:val="99"/>
    <w:semiHidden/>
    <w:unhideWhenUsed/>
    <w:rsid w:val="007843FF"/>
    <w:rPr>
      <w:b/>
      <w:bCs/>
    </w:rPr>
  </w:style>
  <w:style w:type="character" w:customStyle="1" w:styleId="CommentSubjectChar">
    <w:name w:val="Comment Subject Char"/>
    <w:basedOn w:val="CommentTextChar"/>
    <w:link w:val="CommentSubject"/>
    <w:uiPriority w:val="99"/>
    <w:semiHidden/>
    <w:rsid w:val="007843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52051">
      <w:bodyDiv w:val="1"/>
      <w:marLeft w:val="0"/>
      <w:marRight w:val="0"/>
      <w:marTop w:val="0"/>
      <w:marBottom w:val="0"/>
      <w:divBdr>
        <w:top w:val="none" w:sz="0" w:space="0" w:color="auto"/>
        <w:left w:val="none" w:sz="0" w:space="0" w:color="auto"/>
        <w:bottom w:val="none" w:sz="0" w:space="0" w:color="auto"/>
        <w:right w:val="none" w:sz="0" w:space="0" w:color="auto"/>
      </w:divBdr>
      <w:divsChild>
        <w:div w:id="1582636530">
          <w:marLeft w:val="0"/>
          <w:marRight w:val="0"/>
          <w:marTop w:val="0"/>
          <w:marBottom w:val="48"/>
          <w:divBdr>
            <w:top w:val="none" w:sz="0" w:space="0" w:color="auto"/>
            <w:left w:val="none" w:sz="0" w:space="0" w:color="auto"/>
            <w:bottom w:val="none" w:sz="0" w:space="0" w:color="auto"/>
            <w:right w:val="none" w:sz="0" w:space="0" w:color="auto"/>
          </w:divBdr>
          <w:divsChild>
            <w:div w:id="83767348">
              <w:marLeft w:val="1200"/>
              <w:marRight w:val="0"/>
              <w:marTop w:val="0"/>
              <w:marBottom w:val="0"/>
              <w:divBdr>
                <w:top w:val="none" w:sz="0" w:space="0" w:color="auto"/>
                <w:left w:val="none" w:sz="0" w:space="0" w:color="auto"/>
                <w:bottom w:val="none" w:sz="0" w:space="0" w:color="auto"/>
                <w:right w:val="none" w:sz="0" w:space="0" w:color="auto"/>
              </w:divBdr>
              <w:divsChild>
                <w:div w:id="2097164438">
                  <w:marLeft w:val="0"/>
                  <w:marRight w:val="0"/>
                  <w:marTop w:val="0"/>
                  <w:marBottom w:val="0"/>
                  <w:divBdr>
                    <w:top w:val="none" w:sz="0" w:space="0" w:color="auto"/>
                    <w:left w:val="none" w:sz="0" w:space="0" w:color="auto"/>
                    <w:bottom w:val="none" w:sz="0" w:space="0" w:color="auto"/>
                    <w:right w:val="none" w:sz="0" w:space="0" w:color="auto"/>
                  </w:divBdr>
                  <w:divsChild>
                    <w:div w:id="132863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372395">
      <w:bodyDiv w:val="1"/>
      <w:marLeft w:val="0"/>
      <w:marRight w:val="0"/>
      <w:marTop w:val="0"/>
      <w:marBottom w:val="0"/>
      <w:divBdr>
        <w:top w:val="none" w:sz="0" w:space="0" w:color="auto"/>
        <w:left w:val="none" w:sz="0" w:space="0" w:color="auto"/>
        <w:bottom w:val="none" w:sz="0" w:space="0" w:color="auto"/>
        <w:right w:val="none" w:sz="0" w:space="0" w:color="auto"/>
      </w:divBdr>
    </w:div>
    <w:div w:id="674262243">
      <w:bodyDiv w:val="1"/>
      <w:marLeft w:val="0"/>
      <w:marRight w:val="0"/>
      <w:marTop w:val="0"/>
      <w:marBottom w:val="0"/>
      <w:divBdr>
        <w:top w:val="none" w:sz="0" w:space="0" w:color="auto"/>
        <w:left w:val="none" w:sz="0" w:space="0" w:color="auto"/>
        <w:bottom w:val="none" w:sz="0" w:space="0" w:color="auto"/>
        <w:right w:val="none" w:sz="0" w:space="0" w:color="auto"/>
      </w:divBdr>
      <w:divsChild>
        <w:div w:id="1551529846">
          <w:marLeft w:val="0"/>
          <w:marRight w:val="0"/>
          <w:marTop w:val="0"/>
          <w:marBottom w:val="0"/>
          <w:divBdr>
            <w:top w:val="none" w:sz="0" w:space="0" w:color="auto"/>
            <w:left w:val="none" w:sz="0" w:space="0" w:color="auto"/>
            <w:bottom w:val="none" w:sz="0" w:space="0" w:color="auto"/>
            <w:right w:val="none" w:sz="0" w:space="0" w:color="auto"/>
          </w:divBdr>
        </w:div>
      </w:divsChild>
    </w:div>
    <w:div w:id="781806547">
      <w:bodyDiv w:val="1"/>
      <w:marLeft w:val="0"/>
      <w:marRight w:val="0"/>
      <w:marTop w:val="0"/>
      <w:marBottom w:val="0"/>
      <w:divBdr>
        <w:top w:val="none" w:sz="0" w:space="0" w:color="auto"/>
        <w:left w:val="none" w:sz="0" w:space="0" w:color="auto"/>
        <w:bottom w:val="none" w:sz="0" w:space="0" w:color="auto"/>
        <w:right w:val="none" w:sz="0" w:space="0" w:color="auto"/>
      </w:divBdr>
      <w:divsChild>
        <w:div w:id="417798684">
          <w:marLeft w:val="0"/>
          <w:marRight w:val="0"/>
          <w:marTop w:val="0"/>
          <w:marBottom w:val="0"/>
          <w:divBdr>
            <w:top w:val="none" w:sz="0" w:space="0" w:color="auto"/>
            <w:left w:val="none" w:sz="0" w:space="0" w:color="auto"/>
            <w:bottom w:val="none" w:sz="0" w:space="0" w:color="auto"/>
            <w:right w:val="none" w:sz="0" w:space="0" w:color="auto"/>
          </w:divBdr>
          <w:divsChild>
            <w:div w:id="1411270692">
              <w:marLeft w:val="0"/>
              <w:marRight w:val="0"/>
              <w:marTop w:val="0"/>
              <w:marBottom w:val="0"/>
              <w:divBdr>
                <w:top w:val="none" w:sz="0" w:space="0" w:color="auto"/>
                <w:left w:val="none" w:sz="0" w:space="0" w:color="auto"/>
                <w:bottom w:val="none" w:sz="0" w:space="0" w:color="auto"/>
                <w:right w:val="none" w:sz="0" w:space="0" w:color="auto"/>
              </w:divBdr>
              <w:divsChild>
                <w:div w:id="163120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21448">
      <w:bodyDiv w:val="1"/>
      <w:marLeft w:val="0"/>
      <w:marRight w:val="0"/>
      <w:marTop w:val="0"/>
      <w:marBottom w:val="0"/>
      <w:divBdr>
        <w:top w:val="none" w:sz="0" w:space="0" w:color="auto"/>
        <w:left w:val="none" w:sz="0" w:space="0" w:color="auto"/>
        <w:bottom w:val="none" w:sz="0" w:space="0" w:color="auto"/>
        <w:right w:val="none" w:sz="0" w:space="0" w:color="auto"/>
      </w:divBdr>
      <w:divsChild>
        <w:div w:id="72822201">
          <w:marLeft w:val="0"/>
          <w:marRight w:val="0"/>
          <w:marTop w:val="0"/>
          <w:marBottom w:val="0"/>
          <w:divBdr>
            <w:top w:val="none" w:sz="0" w:space="0" w:color="auto"/>
            <w:left w:val="none" w:sz="0" w:space="0" w:color="auto"/>
            <w:bottom w:val="none" w:sz="0" w:space="0" w:color="auto"/>
            <w:right w:val="none" w:sz="0" w:space="0" w:color="auto"/>
          </w:divBdr>
          <w:divsChild>
            <w:div w:id="390008413">
              <w:marLeft w:val="0"/>
              <w:marRight w:val="0"/>
              <w:marTop w:val="0"/>
              <w:marBottom w:val="0"/>
              <w:divBdr>
                <w:top w:val="none" w:sz="0" w:space="0" w:color="auto"/>
                <w:left w:val="none" w:sz="0" w:space="0" w:color="auto"/>
                <w:bottom w:val="none" w:sz="0" w:space="0" w:color="auto"/>
                <w:right w:val="none" w:sz="0" w:space="0" w:color="auto"/>
              </w:divBdr>
              <w:divsChild>
                <w:div w:id="18308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25267">
      <w:bodyDiv w:val="1"/>
      <w:marLeft w:val="0"/>
      <w:marRight w:val="0"/>
      <w:marTop w:val="0"/>
      <w:marBottom w:val="0"/>
      <w:divBdr>
        <w:top w:val="none" w:sz="0" w:space="0" w:color="auto"/>
        <w:left w:val="none" w:sz="0" w:space="0" w:color="auto"/>
        <w:bottom w:val="none" w:sz="0" w:space="0" w:color="auto"/>
        <w:right w:val="none" w:sz="0" w:space="0" w:color="auto"/>
      </w:divBdr>
      <w:divsChild>
        <w:div w:id="1486822774">
          <w:marLeft w:val="0"/>
          <w:marRight w:val="0"/>
          <w:marTop w:val="0"/>
          <w:marBottom w:val="48"/>
          <w:divBdr>
            <w:top w:val="none" w:sz="0" w:space="0" w:color="auto"/>
            <w:left w:val="none" w:sz="0" w:space="0" w:color="auto"/>
            <w:bottom w:val="none" w:sz="0" w:space="0" w:color="auto"/>
            <w:right w:val="none" w:sz="0" w:space="0" w:color="auto"/>
          </w:divBdr>
          <w:divsChild>
            <w:div w:id="230427568">
              <w:marLeft w:val="1200"/>
              <w:marRight w:val="0"/>
              <w:marTop w:val="0"/>
              <w:marBottom w:val="0"/>
              <w:divBdr>
                <w:top w:val="none" w:sz="0" w:space="0" w:color="auto"/>
                <w:left w:val="none" w:sz="0" w:space="0" w:color="auto"/>
                <w:bottom w:val="none" w:sz="0" w:space="0" w:color="auto"/>
                <w:right w:val="none" w:sz="0" w:space="0" w:color="auto"/>
              </w:divBdr>
              <w:divsChild>
                <w:div w:id="1201477357">
                  <w:marLeft w:val="0"/>
                  <w:marRight w:val="0"/>
                  <w:marTop w:val="0"/>
                  <w:marBottom w:val="0"/>
                  <w:divBdr>
                    <w:top w:val="none" w:sz="0" w:space="0" w:color="auto"/>
                    <w:left w:val="none" w:sz="0" w:space="0" w:color="auto"/>
                    <w:bottom w:val="none" w:sz="0" w:space="0" w:color="auto"/>
                    <w:right w:val="none" w:sz="0" w:space="0" w:color="auto"/>
                  </w:divBdr>
                  <w:divsChild>
                    <w:div w:id="21119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41570">
      <w:bodyDiv w:val="1"/>
      <w:marLeft w:val="0"/>
      <w:marRight w:val="0"/>
      <w:marTop w:val="0"/>
      <w:marBottom w:val="0"/>
      <w:divBdr>
        <w:top w:val="none" w:sz="0" w:space="0" w:color="auto"/>
        <w:left w:val="none" w:sz="0" w:space="0" w:color="auto"/>
        <w:bottom w:val="none" w:sz="0" w:space="0" w:color="auto"/>
        <w:right w:val="none" w:sz="0" w:space="0" w:color="auto"/>
      </w:divBdr>
      <w:divsChild>
        <w:div w:id="834105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yperlink" Target="https://learn.sparkfun.com/tutorials/flex-sensor-hookup-guide"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www.arduino.cc/en/Tutorial/P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www.arduino.cc/en/Guide/Introductio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B86BD-3DCB-4BFD-AEFE-35E97BECC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15</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Qin Di</dc:creator>
  <cp:keywords/>
  <dc:description/>
  <cp:lastModifiedBy>S wk</cp:lastModifiedBy>
  <cp:revision>42</cp:revision>
  <cp:lastPrinted>2018-08-15T14:17:00Z</cp:lastPrinted>
  <dcterms:created xsi:type="dcterms:W3CDTF">2018-07-04T12:23:00Z</dcterms:created>
  <dcterms:modified xsi:type="dcterms:W3CDTF">2018-08-15T14:33:00Z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